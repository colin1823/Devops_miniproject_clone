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000000" w:themeColor="text1"/>
          <w:sz w:val="22"/>
          <w:szCs w:val="22"/>
          <w:lang w:val="en-GB"/>
        </w:rPr>
        <w:id w:val="-1306467452"/>
        <w:docPartObj>
          <w:docPartGallery w:val="Table of Contents"/>
          <w:docPartUnique/>
        </w:docPartObj>
      </w:sdtPr>
      <w:sdtEndPr>
        <w:rPr>
          <w:b/>
          <w:bCs/>
          <w:noProof/>
          <w:color w:val="auto"/>
        </w:rPr>
      </w:sdtEndPr>
      <w:sdtContent>
        <w:p w14:paraId="63048D1F" w14:textId="77777777" w:rsidR="00A6016F" w:rsidRPr="00EB34A1" w:rsidRDefault="00A6016F">
          <w:pPr>
            <w:pStyle w:val="TOCHeading"/>
            <w:rPr>
              <w:color w:val="000000" w:themeColor="text1"/>
            </w:rPr>
          </w:pPr>
          <w:r w:rsidRPr="00EB34A1">
            <w:rPr>
              <w:color w:val="000000" w:themeColor="text1"/>
            </w:rPr>
            <w:t>Table of Contents</w:t>
          </w:r>
        </w:p>
        <w:p w14:paraId="041DFB87" w14:textId="5F8A1D71" w:rsidR="008105D8" w:rsidRDefault="00A6016F">
          <w:pPr>
            <w:pStyle w:val="TOC1"/>
            <w:tabs>
              <w:tab w:val="right" w:leader="dot" w:pos="9487"/>
            </w:tabs>
            <w:rPr>
              <w:noProof/>
              <w:kern w:val="2"/>
              <w:sz w:val="24"/>
              <w:szCs w:val="24"/>
              <w:lang w:val="en-SG" w:eastAsia="zh-CN"/>
              <w14:ligatures w14:val="standardContextual"/>
            </w:rPr>
          </w:pPr>
          <w:r>
            <w:fldChar w:fldCharType="begin"/>
          </w:r>
          <w:r>
            <w:instrText xml:space="preserve"> TOC \o "1-3" \h \z \u </w:instrText>
          </w:r>
          <w:r>
            <w:fldChar w:fldCharType="separate"/>
          </w:r>
          <w:hyperlink w:anchor="_Toc198755224" w:history="1">
            <w:r w:rsidR="008105D8" w:rsidRPr="00EC54CB">
              <w:rPr>
                <w:rStyle w:val="Hyperlink"/>
                <w:noProof/>
                <w:lang w:val="en-SG"/>
              </w:rPr>
              <w:t>Document Version</w:t>
            </w:r>
            <w:r w:rsidR="008105D8">
              <w:rPr>
                <w:noProof/>
                <w:webHidden/>
              </w:rPr>
              <w:tab/>
            </w:r>
            <w:r w:rsidR="008105D8">
              <w:rPr>
                <w:noProof/>
                <w:webHidden/>
              </w:rPr>
              <w:fldChar w:fldCharType="begin"/>
            </w:r>
            <w:r w:rsidR="008105D8">
              <w:rPr>
                <w:noProof/>
                <w:webHidden/>
              </w:rPr>
              <w:instrText xml:space="preserve"> PAGEREF _Toc198755224 \h </w:instrText>
            </w:r>
            <w:r w:rsidR="008105D8">
              <w:rPr>
                <w:noProof/>
                <w:webHidden/>
              </w:rPr>
            </w:r>
            <w:r w:rsidR="008105D8">
              <w:rPr>
                <w:noProof/>
                <w:webHidden/>
              </w:rPr>
              <w:fldChar w:fldCharType="separate"/>
            </w:r>
            <w:r w:rsidR="00276D0D">
              <w:rPr>
                <w:noProof/>
                <w:webHidden/>
              </w:rPr>
              <w:t>2</w:t>
            </w:r>
            <w:r w:rsidR="008105D8">
              <w:rPr>
                <w:noProof/>
                <w:webHidden/>
              </w:rPr>
              <w:fldChar w:fldCharType="end"/>
            </w:r>
          </w:hyperlink>
        </w:p>
        <w:p w14:paraId="0D472F94" w14:textId="46C6C13E" w:rsidR="008105D8" w:rsidRDefault="008105D8">
          <w:pPr>
            <w:pStyle w:val="TOC1"/>
            <w:tabs>
              <w:tab w:val="left" w:pos="440"/>
              <w:tab w:val="right" w:leader="dot" w:pos="9487"/>
            </w:tabs>
            <w:rPr>
              <w:noProof/>
              <w:kern w:val="2"/>
              <w:sz w:val="24"/>
              <w:szCs w:val="24"/>
              <w:lang w:val="en-SG" w:eastAsia="zh-CN"/>
              <w14:ligatures w14:val="standardContextual"/>
            </w:rPr>
          </w:pPr>
          <w:hyperlink w:anchor="_Toc198755225" w:history="1">
            <w:r w:rsidRPr="00EC54CB">
              <w:rPr>
                <w:rStyle w:val="Hyperlink"/>
                <w:noProof/>
                <w:lang w:val="en-SG"/>
              </w:rPr>
              <w:t>1.</w:t>
            </w:r>
            <w:r>
              <w:rPr>
                <w:noProof/>
                <w:kern w:val="2"/>
                <w:sz w:val="24"/>
                <w:szCs w:val="24"/>
                <w:lang w:val="en-SG" w:eastAsia="zh-CN"/>
                <w14:ligatures w14:val="standardContextual"/>
              </w:rPr>
              <w:tab/>
            </w:r>
            <w:r w:rsidRPr="00EC54CB">
              <w:rPr>
                <w:rStyle w:val="Hyperlink"/>
                <w:noProof/>
                <w:lang w:val="en-SG"/>
              </w:rPr>
              <w:t>Purpose</w:t>
            </w:r>
            <w:r>
              <w:rPr>
                <w:noProof/>
                <w:webHidden/>
              </w:rPr>
              <w:tab/>
            </w:r>
            <w:r>
              <w:rPr>
                <w:noProof/>
                <w:webHidden/>
              </w:rPr>
              <w:fldChar w:fldCharType="begin"/>
            </w:r>
            <w:r>
              <w:rPr>
                <w:noProof/>
                <w:webHidden/>
              </w:rPr>
              <w:instrText xml:space="preserve"> PAGEREF _Toc198755225 \h </w:instrText>
            </w:r>
            <w:r>
              <w:rPr>
                <w:noProof/>
                <w:webHidden/>
              </w:rPr>
            </w:r>
            <w:r>
              <w:rPr>
                <w:noProof/>
                <w:webHidden/>
              </w:rPr>
              <w:fldChar w:fldCharType="separate"/>
            </w:r>
            <w:r w:rsidR="00276D0D">
              <w:rPr>
                <w:noProof/>
                <w:webHidden/>
              </w:rPr>
              <w:t>3</w:t>
            </w:r>
            <w:r>
              <w:rPr>
                <w:noProof/>
                <w:webHidden/>
              </w:rPr>
              <w:fldChar w:fldCharType="end"/>
            </w:r>
          </w:hyperlink>
        </w:p>
        <w:p w14:paraId="7EF909D1" w14:textId="098E0869"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26" w:history="1">
            <w:r w:rsidRPr="00EC54CB">
              <w:rPr>
                <w:rStyle w:val="Hyperlink"/>
                <w:noProof/>
                <w:lang w:val="en-SG"/>
              </w:rPr>
              <w:t>1.1.</w:t>
            </w:r>
            <w:r>
              <w:rPr>
                <w:noProof/>
                <w:kern w:val="2"/>
                <w:sz w:val="24"/>
                <w:szCs w:val="24"/>
                <w:lang w:val="en-SG" w:eastAsia="zh-CN"/>
                <w14:ligatures w14:val="standardContextual"/>
              </w:rPr>
              <w:tab/>
            </w:r>
            <w:r w:rsidRPr="00EC54CB">
              <w:rPr>
                <w:rStyle w:val="Hyperlink"/>
                <w:noProof/>
                <w:lang w:val="en-SG"/>
              </w:rPr>
              <w:t>Intended Audience</w:t>
            </w:r>
            <w:r>
              <w:rPr>
                <w:noProof/>
                <w:webHidden/>
              </w:rPr>
              <w:tab/>
            </w:r>
            <w:r>
              <w:rPr>
                <w:noProof/>
                <w:webHidden/>
              </w:rPr>
              <w:fldChar w:fldCharType="begin"/>
            </w:r>
            <w:r>
              <w:rPr>
                <w:noProof/>
                <w:webHidden/>
              </w:rPr>
              <w:instrText xml:space="preserve"> PAGEREF _Toc198755226 \h </w:instrText>
            </w:r>
            <w:r>
              <w:rPr>
                <w:noProof/>
                <w:webHidden/>
              </w:rPr>
            </w:r>
            <w:r>
              <w:rPr>
                <w:noProof/>
                <w:webHidden/>
              </w:rPr>
              <w:fldChar w:fldCharType="separate"/>
            </w:r>
            <w:r w:rsidR="00276D0D">
              <w:rPr>
                <w:noProof/>
                <w:webHidden/>
              </w:rPr>
              <w:t>3</w:t>
            </w:r>
            <w:r>
              <w:rPr>
                <w:noProof/>
                <w:webHidden/>
              </w:rPr>
              <w:fldChar w:fldCharType="end"/>
            </w:r>
          </w:hyperlink>
        </w:p>
        <w:p w14:paraId="32FA9AF3" w14:textId="00CF86E7"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27" w:history="1">
            <w:r w:rsidRPr="00EC54CB">
              <w:rPr>
                <w:rStyle w:val="Hyperlink"/>
                <w:noProof/>
                <w:lang w:val="en-SG"/>
              </w:rPr>
              <w:t>1.2.</w:t>
            </w:r>
            <w:r>
              <w:rPr>
                <w:noProof/>
                <w:kern w:val="2"/>
                <w:sz w:val="24"/>
                <w:szCs w:val="24"/>
                <w:lang w:val="en-SG" w:eastAsia="zh-CN"/>
                <w14:ligatures w14:val="standardContextual"/>
              </w:rPr>
              <w:tab/>
            </w:r>
            <w:r w:rsidRPr="00EC54CB">
              <w:rPr>
                <w:rStyle w:val="Hyperlink"/>
                <w:noProof/>
                <w:lang w:val="en-SG"/>
              </w:rPr>
              <w:t>Intended Use</w:t>
            </w:r>
            <w:r>
              <w:rPr>
                <w:noProof/>
                <w:webHidden/>
              </w:rPr>
              <w:tab/>
            </w:r>
            <w:r>
              <w:rPr>
                <w:noProof/>
                <w:webHidden/>
              </w:rPr>
              <w:fldChar w:fldCharType="begin"/>
            </w:r>
            <w:r>
              <w:rPr>
                <w:noProof/>
                <w:webHidden/>
              </w:rPr>
              <w:instrText xml:space="preserve"> PAGEREF _Toc198755227 \h </w:instrText>
            </w:r>
            <w:r>
              <w:rPr>
                <w:noProof/>
                <w:webHidden/>
              </w:rPr>
            </w:r>
            <w:r>
              <w:rPr>
                <w:noProof/>
                <w:webHidden/>
              </w:rPr>
              <w:fldChar w:fldCharType="separate"/>
            </w:r>
            <w:r w:rsidR="00276D0D">
              <w:rPr>
                <w:noProof/>
                <w:webHidden/>
              </w:rPr>
              <w:t>3</w:t>
            </w:r>
            <w:r>
              <w:rPr>
                <w:noProof/>
                <w:webHidden/>
              </w:rPr>
              <w:fldChar w:fldCharType="end"/>
            </w:r>
          </w:hyperlink>
        </w:p>
        <w:p w14:paraId="53173837" w14:textId="56417F91"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28" w:history="1">
            <w:r w:rsidRPr="00EC54CB">
              <w:rPr>
                <w:rStyle w:val="Hyperlink"/>
                <w:noProof/>
                <w:lang w:val="en-SG"/>
              </w:rPr>
              <w:t>1.3.</w:t>
            </w:r>
            <w:r>
              <w:rPr>
                <w:noProof/>
                <w:kern w:val="2"/>
                <w:sz w:val="24"/>
                <w:szCs w:val="24"/>
                <w:lang w:val="en-SG" w:eastAsia="zh-CN"/>
                <w14:ligatures w14:val="standardContextual"/>
              </w:rPr>
              <w:tab/>
            </w:r>
            <w:r w:rsidRPr="00EC54CB">
              <w:rPr>
                <w:rStyle w:val="Hyperlink"/>
                <w:noProof/>
                <w:lang w:val="en-SG"/>
              </w:rPr>
              <w:t>Scope</w:t>
            </w:r>
            <w:r>
              <w:rPr>
                <w:noProof/>
                <w:webHidden/>
              </w:rPr>
              <w:tab/>
            </w:r>
            <w:r>
              <w:rPr>
                <w:noProof/>
                <w:webHidden/>
              </w:rPr>
              <w:fldChar w:fldCharType="begin"/>
            </w:r>
            <w:r>
              <w:rPr>
                <w:noProof/>
                <w:webHidden/>
              </w:rPr>
              <w:instrText xml:space="preserve"> PAGEREF _Toc198755228 \h </w:instrText>
            </w:r>
            <w:r>
              <w:rPr>
                <w:noProof/>
                <w:webHidden/>
              </w:rPr>
            </w:r>
            <w:r>
              <w:rPr>
                <w:noProof/>
                <w:webHidden/>
              </w:rPr>
              <w:fldChar w:fldCharType="separate"/>
            </w:r>
            <w:r w:rsidR="00276D0D">
              <w:rPr>
                <w:noProof/>
                <w:webHidden/>
              </w:rPr>
              <w:t>3</w:t>
            </w:r>
            <w:r>
              <w:rPr>
                <w:noProof/>
                <w:webHidden/>
              </w:rPr>
              <w:fldChar w:fldCharType="end"/>
            </w:r>
          </w:hyperlink>
        </w:p>
        <w:p w14:paraId="3CD46AF3" w14:textId="70D90211"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29" w:history="1">
            <w:r w:rsidRPr="00EC54CB">
              <w:rPr>
                <w:rStyle w:val="Hyperlink"/>
                <w:noProof/>
                <w:lang w:val="en-SG"/>
              </w:rPr>
              <w:t>1.4.</w:t>
            </w:r>
            <w:r>
              <w:rPr>
                <w:noProof/>
                <w:kern w:val="2"/>
                <w:sz w:val="24"/>
                <w:szCs w:val="24"/>
                <w:lang w:val="en-SG" w:eastAsia="zh-CN"/>
                <w14:ligatures w14:val="standardContextual"/>
              </w:rPr>
              <w:tab/>
            </w:r>
            <w:r w:rsidRPr="00EC54CB">
              <w:rPr>
                <w:rStyle w:val="Hyperlink"/>
                <w:noProof/>
                <w:lang w:val="en-SG"/>
              </w:rPr>
              <w:t>Definitions and Acronyms</w:t>
            </w:r>
            <w:r>
              <w:rPr>
                <w:noProof/>
                <w:webHidden/>
              </w:rPr>
              <w:tab/>
            </w:r>
            <w:r>
              <w:rPr>
                <w:noProof/>
                <w:webHidden/>
              </w:rPr>
              <w:fldChar w:fldCharType="begin"/>
            </w:r>
            <w:r>
              <w:rPr>
                <w:noProof/>
                <w:webHidden/>
              </w:rPr>
              <w:instrText xml:space="preserve"> PAGEREF _Toc198755229 \h </w:instrText>
            </w:r>
            <w:r>
              <w:rPr>
                <w:noProof/>
                <w:webHidden/>
              </w:rPr>
            </w:r>
            <w:r>
              <w:rPr>
                <w:noProof/>
                <w:webHidden/>
              </w:rPr>
              <w:fldChar w:fldCharType="separate"/>
            </w:r>
            <w:r w:rsidR="00276D0D">
              <w:rPr>
                <w:noProof/>
                <w:webHidden/>
              </w:rPr>
              <w:t>3</w:t>
            </w:r>
            <w:r>
              <w:rPr>
                <w:noProof/>
                <w:webHidden/>
              </w:rPr>
              <w:fldChar w:fldCharType="end"/>
            </w:r>
          </w:hyperlink>
        </w:p>
        <w:p w14:paraId="3C17C55E" w14:textId="099FF471" w:rsidR="008105D8" w:rsidRDefault="008105D8">
          <w:pPr>
            <w:pStyle w:val="TOC1"/>
            <w:tabs>
              <w:tab w:val="left" w:pos="440"/>
              <w:tab w:val="right" w:leader="dot" w:pos="9487"/>
            </w:tabs>
            <w:rPr>
              <w:noProof/>
              <w:kern w:val="2"/>
              <w:sz w:val="24"/>
              <w:szCs w:val="24"/>
              <w:lang w:val="en-SG" w:eastAsia="zh-CN"/>
              <w14:ligatures w14:val="standardContextual"/>
            </w:rPr>
          </w:pPr>
          <w:hyperlink w:anchor="_Toc198755230" w:history="1">
            <w:r w:rsidRPr="00EC54CB">
              <w:rPr>
                <w:rStyle w:val="Hyperlink"/>
                <w:noProof/>
                <w:lang w:val="en-SG"/>
              </w:rPr>
              <w:t>2.</w:t>
            </w:r>
            <w:r>
              <w:rPr>
                <w:noProof/>
                <w:kern w:val="2"/>
                <w:sz w:val="24"/>
                <w:szCs w:val="24"/>
                <w:lang w:val="en-SG" w:eastAsia="zh-CN"/>
                <w14:ligatures w14:val="standardContextual"/>
              </w:rPr>
              <w:tab/>
            </w:r>
            <w:r w:rsidRPr="00EC54CB">
              <w:rPr>
                <w:rStyle w:val="Hyperlink"/>
                <w:noProof/>
                <w:lang w:val="en-SG"/>
              </w:rPr>
              <w:t>Overall System Description</w:t>
            </w:r>
            <w:r>
              <w:rPr>
                <w:noProof/>
                <w:webHidden/>
              </w:rPr>
              <w:tab/>
            </w:r>
            <w:r>
              <w:rPr>
                <w:noProof/>
                <w:webHidden/>
              </w:rPr>
              <w:fldChar w:fldCharType="begin"/>
            </w:r>
            <w:r>
              <w:rPr>
                <w:noProof/>
                <w:webHidden/>
              </w:rPr>
              <w:instrText xml:space="preserve"> PAGEREF _Toc198755230 \h </w:instrText>
            </w:r>
            <w:r>
              <w:rPr>
                <w:noProof/>
                <w:webHidden/>
              </w:rPr>
            </w:r>
            <w:r>
              <w:rPr>
                <w:noProof/>
                <w:webHidden/>
              </w:rPr>
              <w:fldChar w:fldCharType="separate"/>
            </w:r>
            <w:r w:rsidR="00276D0D">
              <w:rPr>
                <w:noProof/>
                <w:webHidden/>
              </w:rPr>
              <w:t>4</w:t>
            </w:r>
            <w:r>
              <w:rPr>
                <w:noProof/>
                <w:webHidden/>
              </w:rPr>
              <w:fldChar w:fldCharType="end"/>
            </w:r>
          </w:hyperlink>
        </w:p>
        <w:p w14:paraId="76FB7FDC" w14:textId="0E2F8942"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31" w:history="1">
            <w:r w:rsidRPr="00EC54CB">
              <w:rPr>
                <w:rStyle w:val="Hyperlink"/>
                <w:noProof/>
                <w:lang w:val="en-SG"/>
              </w:rPr>
              <w:t>2.1.</w:t>
            </w:r>
            <w:r>
              <w:rPr>
                <w:noProof/>
                <w:kern w:val="2"/>
                <w:sz w:val="24"/>
                <w:szCs w:val="24"/>
                <w:lang w:val="en-SG" w:eastAsia="zh-CN"/>
                <w14:ligatures w14:val="standardContextual"/>
              </w:rPr>
              <w:tab/>
            </w:r>
            <w:r w:rsidRPr="00EC54CB">
              <w:rPr>
                <w:rStyle w:val="Hyperlink"/>
                <w:noProof/>
                <w:lang w:val="en-SG"/>
              </w:rPr>
              <w:t>Use Case Diagrams</w:t>
            </w:r>
            <w:r>
              <w:rPr>
                <w:noProof/>
                <w:webHidden/>
              </w:rPr>
              <w:tab/>
            </w:r>
            <w:r>
              <w:rPr>
                <w:noProof/>
                <w:webHidden/>
              </w:rPr>
              <w:fldChar w:fldCharType="begin"/>
            </w:r>
            <w:r>
              <w:rPr>
                <w:noProof/>
                <w:webHidden/>
              </w:rPr>
              <w:instrText xml:space="preserve"> PAGEREF _Toc198755231 \h </w:instrText>
            </w:r>
            <w:r>
              <w:rPr>
                <w:noProof/>
                <w:webHidden/>
              </w:rPr>
            </w:r>
            <w:r>
              <w:rPr>
                <w:noProof/>
                <w:webHidden/>
              </w:rPr>
              <w:fldChar w:fldCharType="separate"/>
            </w:r>
            <w:r w:rsidR="00276D0D">
              <w:rPr>
                <w:noProof/>
                <w:webHidden/>
              </w:rPr>
              <w:t>4</w:t>
            </w:r>
            <w:r>
              <w:rPr>
                <w:noProof/>
                <w:webHidden/>
              </w:rPr>
              <w:fldChar w:fldCharType="end"/>
            </w:r>
          </w:hyperlink>
        </w:p>
        <w:p w14:paraId="29651D86" w14:textId="42005F9C"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32" w:history="1">
            <w:r w:rsidRPr="00EC54CB">
              <w:rPr>
                <w:rStyle w:val="Hyperlink"/>
                <w:noProof/>
                <w:lang w:val="en-SG"/>
              </w:rPr>
              <w:t>2.2.</w:t>
            </w:r>
            <w:r>
              <w:rPr>
                <w:noProof/>
                <w:kern w:val="2"/>
                <w:sz w:val="24"/>
                <w:szCs w:val="24"/>
                <w:lang w:val="en-SG" w:eastAsia="zh-CN"/>
                <w14:ligatures w14:val="standardContextual"/>
              </w:rPr>
              <w:tab/>
            </w:r>
            <w:r w:rsidRPr="00EC54CB">
              <w:rPr>
                <w:rStyle w:val="Hyperlink"/>
                <w:noProof/>
                <w:lang w:val="en-SG"/>
              </w:rPr>
              <w:t>System Architecture</w:t>
            </w:r>
            <w:r>
              <w:rPr>
                <w:noProof/>
                <w:webHidden/>
              </w:rPr>
              <w:tab/>
            </w:r>
            <w:r>
              <w:rPr>
                <w:noProof/>
                <w:webHidden/>
              </w:rPr>
              <w:fldChar w:fldCharType="begin"/>
            </w:r>
            <w:r>
              <w:rPr>
                <w:noProof/>
                <w:webHidden/>
              </w:rPr>
              <w:instrText xml:space="preserve"> PAGEREF _Toc198755232 \h </w:instrText>
            </w:r>
            <w:r>
              <w:rPr>
                <w:noProof/>
                <w:webHidden/>
              </w:rPr>
            </w:r>
            <w:r>
              <w:rPr>
                <w:noProof/>
                <w:webHidden/>
              </w:rPr>
              <w:fldChar w:fldCharType="separate"/>
            </w:r>
            <w:r w:rsidR="00276D0D">
              <w:rPr>
                <w:noProof/>
                <w:webHidden/>
              </w:rPr>
              <w:t>5</w:t>
            </w:r>
            <w:r>
              <w:rPr>
                <w:noProof/>
                <w:webHidden/>
              </w:rPr>
              <w:fldChar w:fldCharType="end"/>
            </w:r>
          </w:hyperlink>
        </w:p>
        <w:p w14:paraId="272A683C" w14:textId="52B4AC5B"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33" w:history="1">
            <w:r w:rsidRPr="00EC54CB">
              <w:rPr>
                <w:rStyle w:val="Hyperlink"/>
                <w:noProof/>
                <w:lang w:val="en-SG"/>
              </w:rPr>
              <w:t>2.3.</w:t>
            </w:r>
            <w:r>
              <w:rPr>
                <w:noProof/>
                <w:kern w:val="2"/>
                <w:sz w:val="24"/>
                <w:szCs w:val="24"/>
                <w:lang w:val="en-SG" w:eastAsia="zh-CN"/>
                <w14:ligatures w14:val="standardContextual"/>
              </w:rPr>
              <w:tab/>
            </w:r>
            <w:r w:rsidRPr="00EC54CB">
              <w:rPr>
                <w:rStyle w:val="Hyperlink"/>
                <w:noProof/>
                <w:lang w:val="en-SG"/>
              </w:rPr>
              <w:t>Functional Requirements</w:t>
            </w:r>
            <w:r>
              <w:rPr>
                <w:noProof/>
                <w:webHidden/>
              </w:rPr>
              <w:tab/>
            </w:r>
            <w:r>
              <w:rPr>
                <w:noProof/>
                <w:webHidden/>
              </w:rPr>
              <w:fldChar w:fldCharType="begin"/>
            </w:r>
            <w:r>
              <w:rPr>
                <w:noProof/>
                <w:webHidden/>
              </w:rPr>
              <w:instrText xml:space="preserve"> PAGEREF _Toc198755233 \h </w:instrText>
            </w:r>
            <w:r>
              <w:rPr>
                <w:noProof/>
                <w:webHidden/>
              </w:rPr>
            </w:r>
            <w:r>
              <w:rPr>
                <w:noProof/>
                <w:webHidden/>
              </w:rPr>
              <w:fldChar w:fldCharType="separate"/>
            </w:r>
            <w:r w:rsidR="00276D0D">
              <w:rPr>
                <w:noProof/>
                <w:webHidden/>
              </w:rPr>
              <w:t>6</w:t>
            </w:r>
            <w:r>
              <w:rPr>
                <w:noProof/>
                <w:webHidden/>
              </w:rPr>
              <w:fldChar w:fldCharType="end"/>
            </w:r>
          </w:hyperlink>
        </w:p>
        <w:p w14:paraId="20ED955F" w14:textId="07C2D01A"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4" w:history="1">
            <w:r w:rsidRPr="00EC54CB">
              <w:rPr>
                <w:rStyle w:val="Hyperlink"/>
                <w:noProof/>
                <w:lang w:val="en-SG"/>
              </w:rPr>
              <w:t>2.3.1.</w:t>
            </w:r>
            <w:r>
              <w:rPr>
                <w:noProof/>
                <w:kern w:val="2"/>
                <w:sz w:val="24"/>
                <w:szCs w:val="24"/>
                <w:lang w:val="en-SG" w:eastAsia="zh-CN"/>
                <w14:ligatures w14:val="standardContextual"/>
              </w:rPr>
              <w:tab/>
            </w:r>
            <w:r w:rsidRPr="00EC54CB">
              <w:rPr>
                <w:rStyle w:val="Hyperlink"/>
                <w:noProof/>
                <w:lang w:val="en-SG"/>
              </w:rPr>
              <w:t>Sensor Deployment and Monitoring</w:t>
            </w:r>
            <w:r>
              <w:rPr>
                <w:noProof/>
                <w:webHidden/>
              </w:rPr>
              <w:tab/>
            </w:r>
            <w:r>
              <w:rPr>
                <w:noProof/>
                <w:webHidden/>
              </w:rPr>
              <w:fldChar w:fldCharType="begin"/>
            </w:r>
            <w:r>
              <w:rPr>
                <w:noProof/>
                <w:webHidden/>
              </w:rPr>
              <w:instrText xml:space="preserve"> PAGEREF _Toc198755234 \h </w:instrText>
            </w:r>
            <w:r>
              <w:rPr>
                <w:noProof/>
                <w:webHidden/>
              </w:rPr>
            </w:r>
            <w:r>
              <w:rPr>
                <w:noProof/>
                <w:webHidden/>
              </w:rPr>
              <w:fldChar w:fldCharType="separate"/>
            </w:r>
            <w:r w:rsidR="00276D0D">
              <w:rPr>
                <w:noProof/>
                <w:webHidden/>
              </w:rPr>
              <w:t>6</w:t>
            </w:r>
            <w:r>
              <w:rPr>
                <w:noProof/>
                <w:webHidden/>
              </w:rPr>
              <w:fldChar w:fldCharType="end"/>
            </w:r>
          </w:hyperlink>
        </w:p>
        <w:p w14:paraId="5588339A" w14:textId="0446A0A6"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5" w:history="1">
            <w:r w:rsidRPr="00EC54CB">
              <w:rPr>
                <w:rStyle w:val="Hyperlink"/>
                <w:noProof/>
                <w:lang w:val="en-SG"/>
              </w:rPr>
              <w:t>2.3.2.</w:t>
            </w:r>
            <w:r>
              <w:rPr>
                <w:noProof/>
                <w:kern w:val="2"/>
                <w:sz w:val="24"/>
                <w:szCs w:val="24"/>
                <w:lang w:val="en-SG" w:eastAsia="zh-CN"/>
                <w14:ligatures w14:val="standardContextual"/>
              </w:rPr>
              <w:tab/>
            </w:r>
            <w:r w:rsidRPr="00EC54CB">
              <w:rPr>
                <w:rStyle w:val="Hyperlink"/>
                <w:noProof/>
                <w:lang w:val="en-SG"/>
              </w:rPr>
              <w:t>Automated Fire Alert</w:t>
            </w:r>
            <w:r>
              <w:rPr>
                <w:noProof/>
                <w:webHidden/>
              </w:rPr>
              <w:tab/>
            </w:r>
            <w:r>
              <w:rPr>
                <w:noProof/>
                <w:webHidden/>
              </w:rPr>
              <w:fldChar w:fldCharType="begin"/>
            </w:r>
            <w:r>
              <w:rPr>
                <w:noProof/>
                <w:webHidden/>
              </w:rPr>
              <w:instrText xml:space="preserve"> PAGEREF _Toc198755235 \h </w:instrText>
            </w:r>
            <w:r>
              <w:rPr>
                <w:noProof/>
                <w:webHidden/>
              </w:rPr>
            </w:r>
            <w:r>
              <w:rPr>
                <w:noProof/>
                <w:webHidden/>
              </w:rPr>
              <w:fldChar w:fldCharType="separate"/>
            </w:r>
            <w:r w:rsidR="00276D0D">
              <w:rPr>
                <w:noProof/>
                <w:webHidden/>
              </w:rPr>
              <w:t>6</w:t>
            </w:r>
            <w:r>
              <w:rPr>
                <w:noProof/>
                <w:webHidden/>
              </w:rPr>
              <w:fldChar w:fldCharType="end"/>
            </w:r>
          </w:hyperlink>
        </w:p>
        <w:p w14:paraId="65308FD5" w14:textId="6BAF8BE5"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6" w:history="1">
            <w:r w:rsidRPr="00EC54CB">
              <w:rPr>
                <w:rStyle w:val="Hyperlink"/>
                <w:noProof/>
                <w:lang w:val="en-SG"/>
              </w:rPr>
              <w:t>2.3.3.</w:t>
            </w:r>
            <w:r>
              <w:rPr>
                <w:noProof/>
                <w:kern w:val="2"/>
                <w:sz w:val="24"/>
                <w:szCs w:val="24"/>
                <w:lang w:val="en-SG" w:eastAsia="zh-CN"/>
                <w14:ligatures w14:val="standardContextual"/>
              </w:rPr>
              <w:tab/>
            </w:r>
            <w:r w:rsidRPr="00EC54CB">
              <w:rPr>
                <w:rStyle w:val="Hyperlink"/>
                <w:noProof/>
                <w:lang w:val="en-SG"/>
              </w:rPr>
              <w:t>Manuel Emergency Alert</w:t>
            </w:r>
            <w:r>
              <w:rPr>
                <w:noProof/>
                <w:webHidden/>
              </w:rPr>
              <w:tab/>
            </w:r>
            <w:r>
              <w:rPr>
                <w:noProof/>
                <w:webHidden/>
              </w:rPr>
              <w:fldChar w:fldCharType="begin"/>
            </w:r>
            <w:r>
              <w:rPr>
                <w:noProof/>
                <w:webHidden/>
              </w:rPr>
              <w:instrText xml:space="preserve"> PAGEREF _Toc198755236 \h </w:instrText>
            </w:r>
            <w:r>
              <w:rPr>
                <w:noProof/>
                <w:webHidden/>
              </w:rPr>
            </w:r>
            <w:r>
              <w:rPr>
                <w:noProof/>
                <w:webHidden/>
              </w:rPr>
              <w:fldChar w:fldCharType="separate"/>
            </w:r>
            <w:r w:rsidR="00276D0D">
              <w:rPr>
                <w:noProof/>
                <w:webHidden/>
              </w:rPr>
              <w:t>6</w:t>
            </w:r>
            <w:r>
              <w:rPr>
                <w:noProof/>
                <w:webHidden/>
              </w:rPr>
              <w:fldChar w:fldCharType="end"/>
            </w:r>
          </w:hyperlink>
        </w:p>
        <w:p w14:paraId="130AC602" w14:textId="59C32719"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7" w:history="1">
            <w:r w:rsidRPr="00EC54CB">
              <w:rPr>
                <w:rStyle w:val="Hyperlink"/>
                <w:noProof/>
                <w:lang w:val="en-SG"/>
              </w:rPr>
              <w:t>2.3.4.</w:t>
            </w:r>
            <w:r>
              <w:rPr>
                <w:noProof/>
                <w:kern w:val="2"/>
                <w:sz w:val="24"/>
                <w:szCs w:val="24"/>
                <w:lang w:val="en-SG" w:eastAsia="zh-CN"/>
                <w14:ligatures w14:val="standardContextual"/>
              </w:rPr>
              <w:tab/>
            </w:r>
            <w:r w:rsidRPr="00EC54CB">
              <w:rPr>
                <w:rStyle w:val="Hyperlink"/>
                <w:noProof/>
                <w:lang w:val="en-SG"/>
              </w:rPr>
              <w:t>Fire Suppression using Sprinklers</w:t>
            </w:r>
            <w:r>
              <w:rPr>
                <w:noProof/>
                <w:webHidden/>
              </w:rPr>
              <w:tab/>
            </w:r>
            <w:r>
              <w:rPr>
                <w:noProof/>
                <w:webHidden/>
              </w:rPr>
              <w:fldChar w:fldCharType="begin"/>
            </w:r>
            <w:r>
              <w:rPr>
                <w:noProof/>
                <w:webHidden/>
              </w:rPr>
              <w:instrText xml:space="preserve"> PAGEREF _Toc198755237 \h </w:instrText>
            </w:r>
            <w:r>
              <w:rPr>
                <w:noProof/>
                <w:webHidden/>
              </w:rPr>
            </w:r>
            <w:r>
              <w:rPr>
                <w:noProof/>
                <w:webHidden/>
              </w:rPr>
              <w:fldChar w:fldCharType="separate"/>
            </w:r>
            <w:r w:rsidR="00276D0D">
              <w:rPr>
                <w:noProof/>
                <w:webHidden/>
              </w:rPr>
              <w:t>6</w:t>
            </w:r>
            <w:r>
              <w:rPr>
                <w:noProof/>
                <w:webHidden/>
              </w:rPr>
              <w:fldChar w:fldCharType="end"/>
            </w:r>
          </w:hyperlink>
        </w:p>
        <w:p w14:paraId="1F5AF639" w14:textId="0D8FA920"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8" w:history="1">
            <w:r w:rsidRPr="00EC54CB">
              <w:rPr>
                <w:rStyle w:val="Hyperlink"/>
                <w:noProof/>
                <w:lang w:val="en-SG"/>
              </w:rPr>
              <w:t>2.3.5.</w:t>
            </w:r>
            <w:r>
              <w:rPr>
                <w:noProof/>
                <w:kern w:val="2"/>
                <w:sz w:val="24"/>
                <w:szCs w:val="24"/>
                <w:lang w:val="en-SG" w:eastAsia="zh-CN"/>
                <w14:ligatures w14:val="standardContextual"/>
              </w:rPr>
              <w:tab/>
            </w:r>
            <w:r w:rsidRPr="00EC54CB">
              <w:rPr>
                <w:rStyle w:val="Hyperlink"/>
                <w:noProof/>
                <w:lang w:val="en-SG"/>
              </w:rPr>
              <w:t>Multi-Modal Alert System</w:t>
            </w:r>
            <w:r>
              <w:rPr>
                <w:noProof/>
                <w:webHidden/>
              </w:rPr>
              <w:tab/>
            </w:r>
            <w:r>
              <w:rPr>
                <w:noProof/>
                <w:webHidden/>
              </w:rPr>
              <w:fldChar w:fldCharType="begin"/>
            </w:r>
            <w:r>
              <w:rPr>
                <w:noProof/>
                <w:webHidden/>
              </w:rPr>
              <w:instrText xml:space="preserve"> PAGEREF _Toc198755238 \h </w:instrText>
            </w:r>
            <w:r>
              <w:rPr>
                <w:noProof/>
                <w:webHidden/>
              </w:rPr>
            </w:r>
            <w:r>
              <w:rPr>
                <w:noProof/>
                <w:webHidden/>
              </w:rPr>
              <w:fldChar w:fldCharType="separate"/>
            </w:r>
            <w:r w:rsidR="00276D0D">
              <w:rPr>
                <w:noProof/>
                <w:webHidden/>
              </w:rPr>
              <w:t>7</w:t>
            </w:r>
            <w:r>
              <w:rPr>
                <w:noProof/>
                <w:webHidden/>
              </w:rPr>
              <w:fldChar w:fldCharType="end"/>
            </w:r>
          </w:hyperlink>
        </w:p>
        <w:p w14:paraId="7FA4A4B9" w14:textId="573DDAF3"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39" w:history="1">
            <w:r w:rsidRPr="00EC54CB">
              <w:rPr>
                <w:rStyle w:val="Hyperlink"/>
                <w:noProof/>
                <w:lang w:val="en-SG"/>
              </w:rPr>
              <w:t>2.3.6.</w:t>
            </w:r>
            <w:r>
              <w:rPr>
                <w:noProof/>
                <w:kern w:val="2"/>
                <w:sz w:val="24"/>
                <w:szCs w:val="24"/>
                <w:lang w:val="en-SG" w:eastAsia="zh-CN"/>
                <w14:ligatures w14:val="standardContextual"/>
              </w:rPr>
              <w:tab/>
            </w:r>
            <w:r w:rsidRPr="00EC54CB">
              <w:rPr>
                <w:rStyle w:val="Hyperlink"/>
                <w:noProof/>
                <w:lang w:val="en-SG"/>
              </w:rPr>
              <w:t>Mobile App &amp; Remote Monitoring</w:t>
            </w:r>
            <w:r>
              <w:rPr>
                <w:noProof/>
                <w:webHidden/>
              </w:rPr>
              <w:tab/>
            </w:r>
            <w:r>
              <w:rPr>
                <w:noProof/>
                <w:webHidden/>
              </w:rPr>
              <w:fldChar w:fldCharType="begin"/>
            </w:r>
            <w:r>
              <w:rPr>
                <w:noProof/>
                <w:webHidden/>
              </w:rPr>
              <w:instrText xml:space="preserve"> PAGEREF _Toc198755239 \h </w:instrText>
            </w:r>
            <w:r>
              <w:rPr>
                <w:noProof/>
                <w:webHidden/>
              </w:rPr>
            </w:r>
            <w:r>
              <w:rPr>
                <w:noProof/>
                <w:webHidden/>
              </w:rPr>
              <w:fldChar w:fldCharType="separate"/>
            </w:r>
            <w:r w:rsidR="00276D0D">
              <w:rPr>
                <w:noProof/>
                <w:webHidden/>
              </w:rPr>
              <w:t>7</w:t>
            </w:r>
            <w:r>
              <w:rPr>
                <w:noProof/>
                <w:webHidden/>
              </w:rPr>
              <w:fldChar w:fldCharType="end"/>
            </w:r>
          </w:hyperlink>
        </w:p>
        <w:p w14:paraId="6A503A00" w14:textId="1ECA2975"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40" w:history="1">
            <w:r w:rsidRPr="00EC54CB">
              <w:rPr>
                <w:rStyle w:val="Hyperlink"/>
                <w:noProof/>
                <w:lang w:val="en-SG"/>
              </w:rPr>
              <w:t>2.3.7.</w:t>
            </w:r>
            <w:r>
              <w:rPr>
                <w:noProof/>
                <w:kern w:val="2"/>
                <w:sz w:val="24"/>
                <w:szCs w:val="24"/>
                <w:lang w:val="en-SG" w:eastAsia="zh-CN"/>
                <w14:ligatures w14:val="standardContextual"/>
              </w:rPr>
              <w:tab/>
            </w:r>
            <w:r w:rsidRPr="00EC54CB">
              <w:rPr>
                <w:rStyle w:val="Hyperlink"/>
                <w:noProof/>
                <w:lang w:val="en-SG"/>
              </w:rPr>
              <w:t>AI-Powered Fire Risk Prediction</w:t>
            </w:r>
            <w:r>
              <w:rPr>
                <w:noProof/>
                <w:webHidden/>
              </w:rPr>
              <w:tab/>
            </w:r>
            <w:r>
              <w:rPr>
                <w:noProof/>
                <w:webHidden/>
              </w:rPr>
              <w:fldChar w:fldCharType="begin"/>
            </w:r>
            <w:r>
              <w:rPr>
                <w:noProof/>
                <w:webHidden/>
              </w:rPr>
              <w:instrText xml:space="preserve"> PAGEREF _Toc198755240 \h </w:instrText>
            </w:r>
            <w:r>
              <w:rPr>
                <w:noProof/>
                <w:webHidden/>
              </w:rPr>
            </w:r>
            <w:r>
              <w:rPr>
                <w:noProof/>
                <w:webHidden/>
              </w:rPr>
              <w:fldChar w:fldCharType="separate"/>
            </w:r>
            <w:r w:rsidR="00276D0D">
              <w:rPr>
                <w:noProof/>
                <w:webHidden/>
              </w:rPr>
              <w:t>7</w:t>
            </w:r>
            <w:r>
              <w:rPr>
                <w:noProof/>
                <w:webHidden/>
              </w:rPr>
              <w:fldChar w:fldCharType="end"/>
            </w:r>
          </w:hyperlink>
        </w:p>
        <w:p w14:paraId="22CE0850" w14:textId="76DAC43F"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41" w:history="1">
            <w:r w:rsidRPr="00EC54CB">
              <w:rPr>
                <w:rStyle w:val="Hyperlink"/>
                <w:noProof/>
                <w:lang w:val="en-SG"/>
              </w:rPr>
              <w:t>2.4.</w:t>
            </w:r>
            <w:r>
              <w:rPr>
                <w:noProof/>
                <w:kern w:val="2"/>
                <w:sz w:val="24"/>
                <w:szCs w:val="24"/>
                <w:lang w:val="en-SG" w:eastAsia="zh-CN"/>
                <w14:ligatures w14:val="standardContextual"/>
              </w:rPr>
              <w:tab/>
            </w:r>
            <w:r w:rsidRPr="00EC54CB">
              <w:rPr>
                <w:rStyle w:val="Hyperlink"/>
                <w:noProof/>
                <w:lang w:val="en-SG"/>
              </w:rPr>
              <w:t>Non-Functional Requirements</w:t>
            </w:r>
            <w:r>
              <w:rPr>
                <w:noProof/>
                <w:webHidden/>
              </w:rPr>
              <w:tab/>
            </w:r>
            <w:r>
              <w:rPr>
                <w:noProof/>
                <w:webHidden/>
              </w:rPr>
              <w:fldChar w:fldCharType="begin"/>
            </w:r>
            <w:r>
              <w:rPr>
                <w:noProof/>
                <w:webHidden/>
              </w:rPr>
              <w:instrText xml:space="preserve"> PAGEREF _Toc198755241 \h </w:instrText>
            </w:r>
            <w:r>
              <w:rPr>
                <w:noProof/>
                <w:webHidden/>
              </w:rPr>
            </w:r>
            <w:r>
              <w:rPr>
                <w:noProof/>
                <w:webHidden/>
              </w:rPr>
              <w:fldChar w:fldCharType="separate"/>
            </w:r>
            <w:r w:rsidR="00276D0D">
              <w:rPr>
                <w:noProof/>
                <w:webHidden/>
              </w:rPr>
              <w:t>8</w:t>
            </w:r>
            <w:r>
              <w:rPr>
                <w:noProof/>
                <w:webHidden/>
              </w:rPr>
              <w:fldChar w:fldCharType="end"/>
            </w:r>
          </w:hyperlink>
        </w:p>
        <w:p w14:paraId="5521B7A2" w14:textId="587DA934" w:rsidR="008105D8" w:rsidRDefault="008105D8">
          <w:pPr>
            <w:pStyle w:val="TOC3"/>
            <w:tabs>
              <w:tab w:val="left" w:pos="1440"/>
              <w:tab w:val="right" w:leader="dot" w:pos="9487"/>
            </w:tabs>
            <w:rPr>
              <w:noProof/>
              <w:kern w:val="2"/>
              <w:sz w:val="24"/>
              <w:szCs w:val="24"/>
              <w:lang w:val="en-SG" w:eastAsia="zh-CN"/>
              <w14:ligatures w14:val="standardContextual"/>
            </w:rPr>
          </w:pPr>
          <w:hyperlink w:anchor="_Toc198755242" w:history="1">
            <w:r w:rsidRPr="00EC54CB">
              <w:rPr>
                <w:rStyle w:val="Hyperlink"/>
                <w:noProof/>
                <w:lang w:val="en-SG"/>
              </w:rPr>
              <w:t>2.4.1.</w:t>
            </w:r>
            <w:r>
              <w:rPr>
                <w:noProof/>
                <w:kern w:val="2"/>
                <w:sz w:val="24"/>
                <w:szCs w:val="24"/>
                <w:lang w:val="en-SG" w:eastAsia="zh-CN"/>
                <w14:ligatures w14:val="standardContextual"/>
              </w:rPr>
              <w:tab/>
            </w:r>
            <w:r w:rsidRPr="00EC54CB">
              <w:rPr>
                <w:rStyle w:val="Hyperlink"/>
                <w:noProof/>
                <w:lang w:val="en-SG"/>
              </w:rPr>
              <w:t>System Qualities &amp; Constraints</w:t>
            </w:r>
            <w:r>
              <w:rPr>
                <w:noProof/>
                <w:webHidden/>
              </w:rPr>
              <w:tab/>
            </w:r>
            <w:r>
              <w:rPr>
                <w:noProof/>
                <w:webHidden/>
              </w:rPr>
              <w:fldChar w:fldCharType="begin"/>
            </w:r>
            <w:r>
              <w:rPr>
                <w:noProof/>
                <w:webHidden/>
              </w:rPr>
              <w:instrText xml:space="preserve"> PAGEREF _Toc198755242 \h </w:instrText>
            </w:r>
            <w:r>
              <w:rPr>
                <w:noProof/>
                <w:webHidden/>
              </w:rPr>
            </w:r>
            <w:r>
              <w:rPr>
                <w:noProof/>
                <w:webHidden/>
              </w:rPr>
              <w:fldChar w:fldCharType="separate"/>
            </w:r>
            <w:r w:rsidR="00276D0D">
              <w:rPr>
                <w:noProof/>
                <w:webHidden/>
              </w:rPr>
              <w:t>8</w:t>
            </w:r>
            <w:r>
              <w:rPr>
                <w:noProof/>
                <w:webHidden/>
              </w:rPr>
              <w:fldChar w:fldCharType="end"/>
            </w:r>
          </w:hyperlink>
        </w:p>
        <w:p w14:paraId="098EA223" w14:textId="5B15A998" w:rsidR="008105D8" w:rsidRDefault="008105D8">
          <w:pPr>
            <w:pStyle w:val="TOC1"/>
            <w:tabs>
              <w:tab w:val="left" w:pos="440"/>
              <w:tab w:val="right" w:leader="dot" w:pos="9487"/>
            </w:tabs>
            <w:rPr>
              <w:noProof/>
              <w:kern w:val="2"/>
              <w:sz w:val="24"/>
              <w:szCs w:val="24"/>
              <w:lang w:val="en-SG" w:eastAsia="zh-CN"/>
              <w14:ligatures w14:val="standardContextual"/>
            </w:rPr>
          </w:pPr>
          <w:hyperlink w:anchor="_Toc198755243" w:history="1">
            <w:r w:rsidRPr="00EC54CB">
              <w:rPr>
                <w:rStyle w:val="Hyperlink"/>
                <w:noProof/>
                <w:lang w:val="en-SG"/>
              </w:rPr>
              <w:t>3.</w:t>
            </w:r>
            <w:r>
              <w:rPr>
                <w:noProof/>
                <w:kern w:val="2"/>
                <w:sz w:val="24"/>
                <w:szCs w:val="24"/>
                <w:lang w:val="en-SG" w:eastAsia="zh-CN"/>
                <w14:ligatures w14:val="standardContextual"/>
              </w:rPr>
              <w:tab/>
            </w:r>
            <w:r w:rsidRPr="00EC54CB">
              <w:rPr>
                <w:rStyle w:val="Hyperlink"/>
                <w:noProof/>
                <w:lang w:val="en-SG"/>
              </w:rPr>
              <w:t>Software Architecture</w:t>
            </w:r>
            <w:r>
              <w:rPr>
                <w:noProof/>
                <w:webHidden/>
              </w:rPr>
              <w:tab/>
            </w:r>
            <w:r>
              <w:rPr>
                <w:noProof/>
                <w:webHidden/>
              </w:rPr>
              <w:fldChar w:fldCharType="begin"/>
            </w:r>
            <w:r>
              <w:rPr>
                <w:noProof/>
                <w:webHidden/>
              </w:rPr>
              <w:instrText xml:space="preserve"> PAGEREF _Toc198755243 \h </w:instrText>
            </w:r>
            <w:r>
              <w:rPr>
                <w:noProof/>
                <w:webHidden/>
              </w:rPr>
            </w:r>
            <w:r>
              <w:rPr>
                <w:noProof/>
                <w:webHidden/>
              </w:rPr>
              <w:fldChar w:fldCharType="separate"/>
            </w:r>
            <w:r w:rsidR="00276D0D">
              <w:rPr>
                <w:noProof/>
                <w:webHidden/>
              </w:rPr>
              <w:t>9</w:t>
            </w:r>
            <w:r>
              <w:rPr>
                <w:noProof/>
                <w:webHidden/>
              </w:rPr>
              <w:fldChar w:fldCharType="end"/>
            </w:r>
          </w:hyperlink>
        </w:p>
        <w:p w14:paraId="3FEEDBDA" w14:textId="5ACF920F" w:rsidR="008105D8" w:rsidRDefault="008105D8">
          <w:pPr>
            <w:pStyle w:val="TOC2"/>
            <w:tabs>
              <w:tab w:val="left" w:pos="960"/>
              <w:tab w:val="right" w:leader="dot" w:pos="9487"/>
            </w:tabs>
            <w:rPr>
              <w:noProof/>
              <w:kern w:val="2"/>
              <w:sz w:val="24"/>
              <w:szCs w:val="24"/>
              <w:lang w:val="en-SG" w:eastAsia="zh-CN"/>
              <w14:ligatures w14:val="standardContextual"/>
            </w:rPr>
          </w:pPr>
          <w:hyperlink w:anchor="_Toc198755244" w:history="1">
            <w:r w:rsidRPr="00EC54CB">
              <w:rPr>
                <w:rStyle w:val="Hyperlink"/>
                <w:noProof/>
                <w:lang w:val="en-SG"/>
              </w:rPr>
              <w:t>3.1.</w:t>
            </w:r>
            <w:r>
              <w:rPr>
                <w:noProof/>
                <w:kern w:val="2"/>
                <w:sz w:val="24"/>
                <w:szCs w:val="24"/>
                <w:lang w:val="en-SG" w:eastAsia="zh-CN"/>
                <w14:ligatures w14:val="standardContextual"/>
              </w:rPr>
              <w:tab/>
            </w:r>
            <w:r w:rsidRPr="00EC54CB">
              <w:rPr>
                <w:rStyle w:val="Hyperlink"/>
                <w:noProof/>
                <w:lang w:val="en-SG"/>
              </w:rPr>
              <w:t>Static Software Architecture</w:t>
            </w:r>
            <w:r>
              <w:rPr>
                <w:noProof/>
                <w:webHidden/>
              </w:rPr>
              <w:tab/>
            </w:r>
            <w:r>
              <w:rPr>
                <w:noProof/>
                <w:webHidden/>
              </w:rPr>
              <w:fldChar w:fldCharType="begin"/>
            </w:r>
            <w:r>
              <w:rPr>
                <w:noProof/>
                <w:webHidden/>
              </w:rPr>
              <w:instrText xml:space="preserve"> PAGEREF _Toc198755244 \h </w:instrText>
            </w:r>
            <w:r>
              <w:rPr>
                <w:noProof/>
                <w:webHidden/>
              </w:rPr>
            </w:r>
            <w:r>
              <w:rPr>
                <w:noProof/>
                <w:webHidden/>
              </w:rPr>
              <w:fldChar w:fldCharType="separate"/>
            </w:r>
            <w:r w:rsidR="00276D0D">
              <w:rPr>
                <w:noProof/>
                <w:webHidden/>
              </w:rPr>
              <w:t>9</w:t>
            </w:r>
            <w:r>
              <w:rPr>
                <w:noProof/>
                <w:webHidden/>
              </w:rPr>
              <w:fldChar w:fldCharType="end"/>
            </w:r>
          </w:hyperlink>
        </w:p>
        <w:p w14:paraId="6B35977B" w14:textId="49750A71"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61DCE6BE" w14:textId="43043A1C" w:rsidR="0037016F" w:rsidRPr="00474505" w:rsidRDefault="0037016F">
      <w:pPr>
        <w:rPr>
          <w:lang w:val="en-SG" w:eastAsia="zh-CN"/>
        </w:rPr>
      </w:pPr>
    </w:p>
    <w:p w14:paraId="44F172BC" w14:textId="400CE8C0" w:rsidR="0037016F" w:rsidRPr="00EB34A1" w:rsidRDefault="0037016F" w:rsidP="0037016F">
      <w:pPr>
        <w:pStyle w:val="Heading1"/>
        <w:rPr>
          <w:color w:val="000000" w:themeColor="text1"/>
          <w:lang w:val="en-SG"/>
        </w:rPr>
      </w:pPr>
      <w:bookmarkStart w:id="0" w:name="_Toc198755224"/>
      <w:r w:rsidRPr="00EB34A1">
        <w:rPr>
          <w:color w:val="000000" w:themeColor="text1"/>
          <w:lang w:val="en-SG"/>
        </w:rPr>
        <w:lastRenderedPageBreak/>
        <w:t>Document Version</w:t>
      </w:r>
      <w:bookmarkEnd w:id="0"/>
    </w:p>
    <w:tbl>
      <w:tblPr>
        <w:tblStyle w:val="TableGrid"/>
        <w:tblW w:w="0" w:type="auto"/>
        <w:tblLook w:val="04A0" w:firstRow="1" w:lastRow="0" w:firstColumn="1" w:lastColumn="0" w:noHBand="0" w:noVBand="1"/>
      </w:tblPr>
      <w:tblGrid>
        <w:gridCol w:w="1885"/>
        <w:gridCol w:w="1885"/>
        <w:gridCol w:w="1885"/>
        <w:gridCol w:w="1885"/>
        <w:gridCol w:w="1886"/>
      </w:tblGrid>
      <w:tr w:rsidR="0037016F" w14:paraId="4DA366F9" w14:textId="77777777" w:rsidTr="00365FBB">
        <w:trPr>
          <w:trHeight w:val="252"/>
        </w:trPr>
        <w:tc>
          <w:tcPr>
            <w:tcW w:w="1885" w:type="dxa"/>
          </w:tcPr>
          <w:p w14:paraId="29FC8E02" w14:textId="29713D43" w:rsidR="0037016F" w:rsidRDefault="0037016F">
            <w:pPr>
              <w:rPr>
                <w:lang w:val="en-SG"/>
              </w:rPr>
            </w:pPr>
            <w:r>
              <w:rPr>
                <w:lang w:val="en-SG"/>
              </w:rPr>
              <w:t>No</w:t>
            </w:r>
          </w:p>
        </w:tc>
        <w:tc>
          <w:tcPr>
            <w:tcW w:w="1885" w:type="dxa"/>
          </w:tcPr>
          <w:p w14:paraId="58E0B60C" w14:textId="58D11461" w:rsidR="0037016F" w:rsidRDefault="0037016F">
            <w:pPr>
              <w:rPr>
                <w:lang w:val="en-SG"/>
              </w:rPr>
            </w:pPr>
            <w:r>
              <w:rPr>
                <w:lang w:val="en-SG"/>
              </w:rPr>
              <w:t>Update</w:t>
            </w:r>
          </w:p>
        </w:tc>
        <w:tc>
          <w:tcPr>
            <w:tcW w:w="1885" w:type="dxa"/>
          </w:tcPr>
          <w:p w14:paraId="3FB4C399" w14:textId="0D034AAA" w:rsidR="0037016F" w:rsidRDefault="0037016F">
            <w:pPr>
              <w:rPr>
                <w:lang w:val="en-SG"/>
              </w:rPr>
            </w:pPr>
            <w:r>
              <w:rPr>
                <w:lang w:val="en-SG"/>
              </w:rPr>
              <w:t>Name</w:t>
            </w:r>
          </w:p>
        </w:tc>
        <w:tc>
          <w:tcPr>
            <w:tcW w:w="1885" w:type="dxa"/>
          </w:tcPr>
          <w:p w14:paraId="14C0AB3D" w14:textId="1136B8E2" w:rsidR="0037016F" w:rsidRDefault="0037016F">
            <w:pPr>
              <w:rPr>
                <w:lang w:val="en-SG"/>
              </w:rPr>
            </w:pPr>
            <w:r>
              <w:rPr>
                <w:lang w:val="en-SG"/>
              </w:rPr>
              <w:t>Date</w:t>
            </w:r>
          </w:p>
        </w:tc>
        <w:tc>
          <w:tcPr>
            <w:tcW w:w="1886" w:type="dxa"/>
          </w:tcPr>
          <w:p w14:paraId="3E75F0CB" w14:textId="09C01721" w:rsidR="0037016F" w:rsidRDefault="0037016F">
            <w:pPr>
              <w:rPr>
                <w:lang w:val="en-SG"/>
              </w:rPr>
            </w:pPr>
            <w:r>
              <w:rPr>
                <w:lang w:val="en-SG"/>
              </w:rPr>
              <w:t>Version</w:t>
            </w:r>
          </w:p>
        </w:tc>
      </w:tr>
      <w:tr w:rsidR="0037016F" w14:paraId="6E7305C6" w14:textId="77777777" w:rsidTr="00365FBB">
        <w:trPr>
          <w:trHeight w:val="252"/>
        </w:trPr>
        <w:tc>
          <w:tcPr>
            <w:tcW w:w="1885" w:type="dxa"/>
          </w:tcPr>
          <w:p w14:paraId="10B24663" w14:textId="0241AA93" w:rsidR="0037016F" w:rsidRDefault="0037016F">
            <w:pPr>
              <w:rPr>
                <w:lang w:val="en-SG"/>
              </w:rPr>
            </w:pPr>
            <w:r>
              <w:rPr>
                <w:lang w:val="en-SG"/>
              </w:rPr>
              <w:t>1.</w:t>
            </w:r>
          </w:p>
        </w:tc>
        <w:tc>
          <w:tcPr>
            <w:tcW w:w="1885" w:type="dxa"/>
          </w:tcPr>
          <w:p w14:paraId="2242F4F8" w14:textId="58924AEF" w:rsidR="0037016F" w:rsidRDefault="0037016F">
            <w:pPr>
              <w:rPr>
                <w:lang w:val="en-SG"/>
              </w:rPr>
            </w:pPr>
            <w:r>
              <w:rPr>
                <w:lang w:val="en-SG"/>
              </w:rPr>
              <w:t>Initial version</w:t>
            </w:r>
          </w:p>
        </w:tc>
        <w:tc>
          <w:tcPr>
            <w:tcW w:w="1885" w:type="dxa"/>
          </w:tcPr>
          <w:p w14:paraId="7DBC9FFD" w14:textId="5B47355F" w:rsidR="0037016F" w:rsidRDefault="00E94E05">
            <w:pPr>
              <w:rPr>
                <w:lang w:val="en-SG"/>
              </w:rPr>
            </w:pPr>
            <w:r>
              <w:rPr>
                <w:lang w:val="en-SG"/>
              </w:rPr>
              <w:t xml:space="preserve">Meena </w:t>
            </w:r>
          </w:p>
        </w:tc>
        <w:tc>
          <w:tcPr>
            <w:tcW w:w="1885" w:type="dxa"/>
          </w:tcPr>
          <w:p w14:paraId="48529B34" w14:textId="40679431" w:rsidR="0037016F" w:rsidRDefault="00E94E05">
            <w:pPr>
              <w:rPr>
                <w:lang w:val="en-SG"/>
              </w:rPr>
            </w:pPr>
            <w:r>
              <w:rPr>
                <w:lang w:val="en-SG"/>
              </w:rPr>
              <w:t>1</w:t>
            </w:r>
            <w:r w:rsidR="00115E45">
              <w:rPr>
                <w:lang w:val="en-SG"/>
              </w:rPr>
              <w:t>1/6/2025</w:t>
            </w:r>
          </w:p>
        </w:tc>
        <w:tc>
          <w:tcPr>
            <w:tcW w:w="1886" w:type="dxa"/>
          </w:tcPr>
          <w:p w14:paraId="2419021E" w14:textId="42030995" w:rsidR="0037016F" w:rsidRDefault="0037016F">
            <w:pPr>
              <w:rPr>
                <w:lang w:val="en-SG"/>
              </w:rPr>
            </w:pPr>
            <w:r>
              <w:rPr>
                <w:lang w:val="en-SG"/>
              </w:rPr>
              <w:t>1.0</w:t>
            </w:r>
          </w:p>
        </w:tc>
      </w:tr>
      <w:tr w:rsidR="006A114A" w14:paraId="60E2BCDA" w14:textId="77777777" w:rsidTr="00365FBB">
        <w:trPr>
          <w:trHeight w:val="252"/>
        </w:trPr>
        <w:tc>
          <w:tcPr>
            <w:tcW w:w="1885" w:type="dxa"/>
          </w:tcPr>
          <w:p w14:paraId="13ADE288" w14:textId="012C8A6A" w:rsidR="006A114A" w:rsidRDefault="006A114A">
            <w:pPr>
              <w:rPr>
                <w:lang w:val="en-SG"/>
              </w:rPr>
            </w:pPr>
            <w:r>
              <w:rPr>
                <w:lang w:val="en-SG"/>
              </w:rPr>
              <w:t>2.</w:t>
            </w:r>
          </w:p>
        </w:tc>
        <w:tc>
          <w:tcPr>
            <w:tcW w:w="1885" w:type="dxa"/>
          </w:tcPr>
          <w:p w14:paraId="10D83BFF" w14:textId="0E6229BC" w:rsidR="006A114A" w:rsidRDefault="006A114A">
            <w:pPr>
              <w:rPr>
                <w:lang w:val="en-SG"/>
              </w:rPr>
            </w:pPr>
            <w:r>
              <w:rPr>
                <w:lang w:val="en-SG"/>
              </w:rPr>
              <w:t>Version 2</w:t>
            </w:r>
          </w:p>
        </w:tc>
        <w:tc>
          <w:tcPr>
            <w:tcW w:w="1885" w:type="dxa"/>
          </w:tcPr>
          <w:p w14:paraId="52826F24" w14:textId="08C9D5D1" w:rsidR="006A114A" w:rsidRDefault="006A114A">
            <w:pPr>
              <w:rPr>
                <w:lang w:val="en-SG"/>
              </w:rPr>
            </w:pPr>
            <w:r>
              <w:rPr>
                <w:lang w:val="en-SG"/>
              </w:rPr>
              <w:t>Phoo Pyae</w:t>
            </w:r>
          </w:p>
        </w:tc>
        <w:tc>
          <w:tcPr>
            <w:tcW w:w="1885" w:type="dxa"/>
          </w:tcPr>
          <w:p w14:paraId="70EE992F" w14:textId="00C3CB70" w:rsidR="006A114A" w:rsidRDefault="006A114A">
            <w:pPr>
              <w:rPr>
                <w:lang w:val="en-SG"/>
              </w:rPr>
            </w:pPr>
            <w:r>
              <w:rPr>
                <w:lang w:val="en-SG"/>
              </w:rPr>
              <w:t>12/7/2025</w:t>
            </w:r>
          </w:p>
        </w:tc>
        <w:tc>
          <w:tcPr>
            <w:tcW w:w="1886" w:type="dxa"/>
          </w:tcPr>
          <w:p w14:paraId="0C778980" w14:textId="34DC691D" w:rsidR="006A114A" w:rsidRDefault="006A114A">
            <w:pPr>
              <w:rPr>
                <w:lang w:val="en-SG"/>
              </w:rPr>
            </w:pPr>
            <w:r>
              <w:rPr>
                <w:lang w:val="en-SG"/>
              </w:rPr>
              <w:t>2.0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EB34A1" w:rsidRDefault="00D950C8" w:rsidP="00A6016F">
      <w:pPr>
        <w:pStyle w:val="Heading1"/>
        <w:numPr>
          <w:ilvl w:val="0"/>
          <w:numId w:val="2"/>
        </w:numPr>
        <w:rPr>
          <w:color w:val="000000" w:themeColor="text1"/>
          <w:lang w:val="en-SG"/>
        </w:rPr>
      </w:pPr>
      <w:bookmarkStart w:id="1" w:name="_Toc198755225"/>
      <w:r w:rsidRPr="00EB34A1">
        <w:rPr>
          <w:color w:val="000000" w:themeColor="text1"/>
          <w:lang w:val="en-SG"/>
        </w:rPr>
        <w:lastRenderedPageBreak/>
        <w:t>Purpose</w:t>
      </w:r>
      <w:bookmarkEnd w:id="1"/>
    </w:p>
    <w:p w14:paraId="24E2AA32" w14:textId="77777777" w:rsidR="00B64709" w:rsidRPr="00EB34A1" w:rsidRDefault="00D950C8" w:rsidP="00B64709">
      <w:pPr>
        <w:pStyle w:val="Heading2"/>
        <w:numPr>
          <w:ilvl w:val="1"/>
          <w:numId w:val="2"/>
        </w:numPr>
        <w:rPr>
          <w:color w:val="000000" w:themeColor="text1"/>
          <w:lang w:val="en-SG"/>
        </w:rPr>
      </w:pPr>
      <w:bookmarkStart w:id="2" w:name="_Toc198755226"/>
      <w:r w:rsidRPr="00EB34A1">
        <w:rPr>
          <w:color w:val="000000" w:themeColor="text1"/>
          <w:lang w:val="en-SG"/>
        </w:rPr>
        <w:t>Intended Audience</w:t>
      </w:r>
      <w:bookmarkEnd w:id="2"/>
    </w:p>
    <w:p w14:paraId="26A80B9E" w14:textId="65BD8738" w:rsidR="00316084" w:rsidRPr="00EB34A1" w:rsidRDefault="00316084" w:rsidP="00316084">
      <w:pPr>
        <w:ind w:left="360"/>
        <w:rPr>
          <w:color w:val="000000" w:themeColor="text1"/>
          <w:lang w:val="en-SG"/>
        </w:rPr>
      </w:pPr>
      <w:r w:rsidRPr="00EB34A1">
        <w:rPr>
          <w:color w:val="000000" w:themeColor="text1"/>
          <w:lang w:val="en-SG"/>
        </w:rPr>
        <w:t xml:space="preserve">This SRS document describes the System Requirements and Software Design for an </w:t>
      </w:r>
      <w:r w:rsidRPr="00ED7087">
        <w:rPr>
          <w:color w:val="000000" w:themeColor="text1"/>
        </w:rPr>
        <w:t>IoT</w:t>
      </w:r>
      <w:r w:rsidR="00ED7087" w:rsidRPr="00ED7087">
        <w:rPr>
          <w:color w:val="000000" w:themeColor="text1"/>
        </w:rPr>
        <w:t>-based</w:t>
      </w:r>
      <w:ins w:id="3" w:author="Microsoft Word" w:date="2025-06-11T00:57:00Z" w16du:dateUtc="2025-06-10T16:57:00Z">
        <w:r w:rsidRPr="00EB34A1">
          <w:rPr>
            <w:color w:val="000000" w:themeColor="text1"/>
            <w:lang w:val="en-SG"/>
          </w:rPr>
          <w:t xml:space="preserve"> </w:t>
        </w:r>
        <w:r w:rsidR="003A7DB0">
          <w:rPr>
            <w:color w:val="000000" w:themeColor="text1"/>
            <w:lang w:val="en-SG"/>
          </w:rPr>
          <w:t>Smart</w:t>
        </w:r>
      </w:ins>
      <w:r w:rsidR="003A7DB0">
        <w:rPr>
          <w:color w:val="000000" w:themeColor="text1"/>
          <w:lang w:val="en-SG"/>
        </w:rPr>
        <w:t xml:space="preserve"> Fire Alert </w:t>
      </w:r>
      <w:r w:rsidR="006A114A">
        <w:rPr>
          <w:color w:val="000000" w:themeColor="text1"/>
          <w:lang w:val="en-SG"/>
        </w:rPr>
        <w:t>System,</w:t>
      </w:r>
      <w:r w:rsidR="008D1375" w:rsidRPr="00EB34A1">
        <w:rPr>
          <w:color w:val="000000" w:themeColor="text1"/>
          <w:lang w:val="en-SG"/>
        </w:rPr>
        <w:t xml:space="preserve"> and the target audience are</w:t>
      </w:r>
      <w:r w:rsidRPr="00EB34A1">
        <w:rPr>
          <w:color w:val="000000" w:themeColor="text1"/>
          <w:lang w:val="en-SG"/>
        </w:rPr>
        <w:t xml:space="preserve"> </w:t>
      </w:r>
      <w:r w:rsidRPr="00535E34">
        <w:rPr>
          <w:b/>
          <w:color w:val="000000" w:themeColor="text1"/>
        </w:rPr>
        <w:t xml:space="preserve">System </w:t>
      </w:r>
      <w:r w:rsidR="00535E34" w:rsidRPr="00535E34">
        <w:rPr>
          <w:b/>
          <w:bCs/>
          <w:color w:val="000000" w:themeColor="text1"/>
        </w:rPr>
        <w:t>Designers, Embedded</w:t>
      </w:r>
      <w:r w:rsidR="008D1375" w:rsidRPr="00535E34">
        <w:rPr>
          <w:b/>
          <w:color w:val="000000" w:themeColor="text1"/>
        </w:rPr>
        <w:t xml:space="preserve"> Engineers</w:t>
      </w:r>
      <w:r w:rsidR="00535E34" w:rsidRPr="00535E34">
        <w:rPr>
          <w:b/>
          <w:bCs/>
          <w:color w:val="000000" w:themeColor="text1"/>
        </w:rPr>
        <w:t>, SCDF Tech Division, and Emergency System Developers</w:t>
      </w:r>
      <w:r w:rsidR="008D1375">
        <w:rPr>
          <w:color w:val="000000" w:themeColor="text1"/>
        </w:rPr>
        <w:t xml:space="preserve"> </w:t>
      </w:r>
      <w:r w:rsidR="008D1375" w:rsidRPr="00EB34A1">
        <w:rPr>
          <w:color w:val="000000" w:themeColor="text1"/>
          <w:lang w:val="en-SG"/>
        </w:rPr>
        <w:t>working on the development of this project.</w:t>
      </w:r>
    </w:p>
    <w:p w14:paraId="17D282DE" w14:textId="2726277C" w:rsidR="00D950C8" w:rsidRPr="00EB34A1" w:rsidRDefault="00D950C8" w:rsidP="00B64709">
      <w:pPr>
        <w:pStyle w:val="Heading2"/>
        <w:numPr>
          <w:ilvl w:val="1"/>
          <w:numId w:val="2"/>
        </w:numPr>
        <w:rPr>
          <w:color w:val="000000" w:themeColor="text1"/>
          <w:lang w:val="en-SG"/>
        </w:rPr>
      </w:pPr>
      <w:bookmarkStart w:id="4" w:name="_Toc198755227"/>
      <w:r w:rsidRPr="00EB34A1">
        <w:rPr>
          <w:color w:val="000000" w:themeColor="text1"/>
          <w:lang w:val="en-SG"/>
        </w:rPr>
        <w:t>Intended Use</w:t>
      </w:r>
      <w:bookmarkEnd w:id="4"/>
    </w:p>
    <w:p w14:paraId="01F349A8" w14:textId="62F41555" w:rsidR="00980BE6" w:rsidRPr="00EB34A1" w:rsidRDefault="008D1375" w:rsidP="00980BE6">
      <w:pPr>
        <w:ind w:left="360"/>
        <w:rPr>
          <w:color w:val="000000" w:themeColor="text1"/>
          <w:lang w:val="en-SG"/>
        </w:rPr>
      </w:pPr>
      <w:r w:rsidRPr="00EB34A1">
        <w:rPr>
          <w:color w:val="000000" w:themeColor="text1"/>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Pr="00EB34A1" w:rsidRDefault="00D950C8" w:rsidP="00B64709">
      <w:pPr>
        <w:pStyle w:val="Heading2"/>
        <w:numPr>
          <w:ilvl w:val="1"/>
          <w:numId w:val="2"/>
        </w:numPr>
        <w:rPr>
          <w:color w:val="000000" w:themeColor="text1"/>
          <w:lang w:val="en-SG"/>
        </w:rPr>
      </w:pPr>
      <w:bookmarkStart w:id="5" w:name="_Toc198755228"/>
      <w:r w:rsidRPr="00EB34A1">
        <w:rPr>
          <w:color w:val="000000" w:themeColor="text1"/>
          <w:lang w:val="en-SG"/>
        </w:rPr>
        <w:t>Scope</w:t>
      </w:r>
      <w:bookmarkEnd w:id="5"/>
    </w:p>
    <w:p w14:paraId="3DA555C6" w14:textId="3E4A9AF2" w:rsidR="00CC578F" w:rsidRPr="00CC578F" w:rsidRDefault="00CC578F" w:rsidP="00A75688">
      <w:pPr>
        <w:ind w:left="363"/>
        <w:rPr>
          <w:lang w:val="en-SG"/>
        </w:rPr>
      </w:pPr>
      <w:r w:rsidRPr="00CC578F">
        <w:t xml:space="preserve">The Smart Fire Alert System is designed for deployment in rental apartments of elderly residents in </w:t>
      </w:r>
      <w:r w:rsidR="00A75688">
        <w:t xml:space="preserve">  </w:t>
      </w:r>
      <w:r w:rsidRPr="00CC578F">
        <w:t>Singapore. It aims to provide early detection and notification of fire events using multiple sensor modalities, automated sprinkler activation, and multi-channel alert systems</w:t>
      </w:r>
    </w:p>
    <w:p w14:paraId="320669AC" w14:textId="77777777" w:rsidR="007435C5" w:rsidRPr="00EB34A1" w:rsidRDefault="007435C5" w:rsidP="007435C5">
      <w:pPr>
        <w:ind w:left="360"/>
        <w:rPr>
          <w:color w:val="000000" w:themeColor="text1"/>
          <w:lang w:val="en-SG"/>
        </w:rPr>
      </w:pPr>
    </w:p>
    <w:p w14:paraId="3B10ACE6" w14:textId="77777777" w:rsidR="00D950C8" w:rsidRPr="00EB34A1" w:rsidRDefault="00D950C8" w:rsidP="00B64709">
      <w:pPr>
        <w:pStyle w:val="Heading2"/>
        <w:numPr>
          <w:ilvl w:val="1"/>
          <w:numId w:val="2"/>
        </w:numPr>
        <w:rPr>
          <w:color w:val="000000" w:themeColor="text1"/>
          <w:lang w:val="en-SG"/>
        </w:rPr>
      </w:pPr>
      <w:bookmarkStart w:id="6" w:name="_Toc198755229"/>
      <w:r w:rsidRPr="00EB34A1">
        <w:rPr>
          <w:color w:val="000000" w:themeColor="text1"/>
          <w:lang w:val="en-SG"/>
        </w:rPr>
        <w:t>Definitions and Acronyms</w:t>
      </w:r>
      <w:bookmarkEnd w:id="6"/>
      <w:r w:rsidRPr="00EB34A1">
        <w:rPr>
          <w:color w:val="000000" w:themeColor="text1"/>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219"/>
        <w:gridCol w:w="6567"/>
      </w:tblGrid>
      <w:tr w:rsidR="00B42DFC" w14:paraId="43778A2B" w14:textId="77777777" w:rsidTr="00994C39">
        <w:trPr>
          <w:trHeight w:val="424"/>
        </w:trPr>
        <w:tc>
          <w:tcPr>
            <w:tcW w:w="2219" w:type="dxa"/>
          </w:tcPr>
          <w:p w14:paraId="01EFE9B1" w14:textId="77777777" w:rsidR="00B42DFC" w:rsidRPr="00B42DFC" w:rsidRDefault="00B42DFC" w:rsidP="007435C5">
            <w:pPr>
              <w:rPr>
                <w:b/>
                <w:lang w:val="en-SG"/>
              </w:rPr>
            </w:pPr>
            <w:r w:rsidRPr="00B42DFC">
              <w:rPr>
                <w:b/>
                <w:lang w:val="en-SG"/>
              </w:rPr>
              <w:t xml:space="preserve">Acronym </w:t>
            </w:r>
          </w:p>
        </w:tc>
        <w:tc>
          <w:tcPr>
            <w:tcW w:w="6567"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994C39">
        <w:trPr>
          <w:trHeight w:val="410"/>
        </w:trPr>
        <w:tc>
          <w:tcPr>
            <w:tcW w:w="2219" w:type="dxa"/>
          </w:tcPr>
          <w:p w14:paraId="5BFC7A59" w14:textId="77777777" w:rsidR="00B42DFC" w:rsidRDefault="00A459AF" w:rsidP="007435C5">
            <w:pPr>
              <w:rPr>
                <w:lang w:val="en-SG"/>
              </w:rPr>
            </w:pPr>
            <w:r>
              <w:rPr>
                <w:lang w:val="en-SG"/>
              </w:rPr>
              <w:t>IR</w:t>
            </w:r>
          </w:p>
        </w:tc>
        <w:tc>
          <w:tcPr>
            <w:tcW w:w="6567" w:type="dxa"/>
          </w:tcPr>
          <w:p w14:paraId="7FEE834B" w14:textId="77777777" w:rsidR="00B42DFC" w:rsidRDefault="00A459AF" w:rsidP="007435C5">
            <w:pPr>
              <w:rPr>
                <w:lang w:val="en-SG"/>
              </w:rPr>
            </w:pPr>
            <w:r>
              <w:rPr>
                <w:lang w:val="en-SG"/>
              </w:rPr>
              <w:t>Infra Red</w:t>
            </w:r>
          </w:p>
        </w:tc>
      </w:tr>
      <w:tr w:rsidR="00B42DFC" w14:paraId="55A230EA" w14:textId="77777777" w:rsidTr="00994C39">
        <w:trPr>
          <w:trHeight w:val="424"/>
        </w:trPr>
        <w:tc>
          <w:tcPr>
            <w:tcW w:w="2219" w:type="dxa"/>
          </w:tcPr>
          <w:p w14:paraId="4F2771DB" w14:textId="77777777" w:rsidR="00B42DFC" w:rsidRDefault="007A78AA" w:rsidP="007435C5">
            <w:pPr>
              <w:rPr>
                <w:lang w:val="en-SG"/>
              </w:rPr>
            </w:pPr>
            <w:r>
              <w:rPr>
                <w:lang w:val="en-SG"/>
              </w:rPr>
              <w:t>LED</w:t>
            </w:r>
          </w:p>
        </w:tc>
        <w:tc>
          <w:tcPr>
            <w:tcW w:w="6567" w:type="dxa"/>
          </w:tcPr>
          <w:p w14:paraId="3747B973" w14:textId="77777777" w:rsidR="00B42DFC" w:rsidRDefault="007A78AA" w:rsidP="007435C5">
            <w:pPr>
              <w:rPr>
                <w:lang w:val="en-SG"/>
              </w:rPr>
            </w:pPr>
            <w:r>
              <w:rPr>
                <w:lang w:val="en-SG"/>
              </w:rPr>
              <w:t>Light Emitting Diode</w:t>
            </w:r>
          </w:p>
        </w:tc>
      </w:tr>
      <w:tr w:rsidR="00B42DFC" w14:paraId="499EAB23" w14:textId="77777777" w:rsidTr="00994C39">
        <w:trPr>
          <w:trHeight w:val="410"/>
        </w:trPr>
        <w:tc>
          <w:tcPr>
            <w:tcW w:w="2219" w:type="dxa"/>
          </w:tcPr>
          <w:p w14:paraId="4A3B6D6E" w14:textId="77777777" w:rsidR="00B42DFC" w:rsidRDefault="00A62FED" w:rsidP="007435C5">
            <w:pPr>
              <w:rPr>
                <w:lang w:val="en-SG"/>
              </w:rPr>
            </w:pPr>
            <w:r>
              <w:rPr>
                <w:lang w:val="en-SG"/>
              </w:rPr>
              <w:t>NFC</w:t>
            </w:r>
          </w:p>
        </w:tc>
        <w:tc>
          <w:tcPr>
            <w:tcW w:w="6567" w:type="dxa"/>
          </w:tcPr>
          <w:p w14:paraId="64E1E86E" w14:textId="77777777" w:rsidR="00B42DFC" w:rsidRDefault="00A62FED" w:rsidP="007435C5">
            <w:pPr>
              <w:rPr>
                <w:lang w:val="en-SG"/>
              </w:rPr>
            </w:pPr>
            <w:r>
              <w:rPr>
                <w:lang w:val="en-SG"/>
              </w:rPr>
              <w:t>Near Field Communication</w:t>
            </w:r>
          </w:p>
        </w:tc>
      </w:tr>
      <w:tr w:rsidR="00B42DFC" w14:paraId="28953CB3" w14:textId="77777777" w:rsidTr="00994C39">
        <w:trPr>
          <w:trHeight w:val="424"/>
        </w:trPr>
        <w:tc>
          <w:tcPr>
            <w:tcW w:w="2219" w:type="dxa"/>
          </w:tcPr>
          <w:p w14:paraId="67183C1F" w14:textId="77777777" w:rsidR="00B42DFC" w:rsidRDefault="0003563E" w:rsidP="007435C5">
            <w:pPr>
              <w:rPr>
                <w:lang w:val="en-SG"/>
              </w:rPr>
            </w:pPr>
            <w:r>
              <w:rPr>
                <w:lang w:val="en-SG"/>
              </w:rPr>
              <w:t>SW</w:t>
            </w:r>
          </w:p>
        </w:tc>
        <w:tc>
          <w:tcPr>
            <w:tcW w:w="6567" w:type="dxa"/>
          </w:tcPr>
          <w:p w14:paraId="27C76C5F" w14:textId="77777777" w:rsidR="00B42DFC" w:rsidRDefault="0003563E" w:rsidP="007435C5">
            <w:pPr>
              <w:rPr>
                <w:lang w:val="en-SG"/>
              </w:rPr>
            </w:pPr>
            <w:r>
              <w:rPr>
                <w:lang w:val="en-SG"/>
              </w:rPr>
              <w:t xml:space="preserve">Software </w:t>
            </w:r>
          </w:p>
        </w:tc>
      </w:tr>
      <w:tr w:rsidR="0003563E" w14:paraId="28759CC3" w14:textId="77777777" w:rsidTr="00994C39">
        <w:trPr>
          <w:trHeight w:val="424"/>
        </w:trPr>
        <w:tc>
          <w:tcPr>
            <w:tcW w:w="2219" w:type="dxa"/>
          </w:tcPr>
          <w:p w14:paraId="00465DBF" w14:textId="77777777" w:rsidR="0003563E" w:rsidRDefault="0003563E" w:rsidP="007435C5">
            <w:pPr>
              <w:rPr>
                <w:lang w:val="en-SG"/>
              </w:rPr>
            </w:pPr>
            <w:r>
              <w:rPr>
                <w:lang w:val="en-SG"/>
              </w:rPr>
              <w:t>HW</w:t>
            </w:r>
          </w:p>
        </w:tc>
        <w:tc>
          <w:tcPr>
            <w:tcW w:w="6567" w:type="dxa"/>
          </w:tcPr>
          <w:p w14:paraId="26871D23" w14:textId="77777777" w:rsidR="0003563E" w:rsidRDefault="0003563E" w:rsidP="007435C5">
            <w:pPr>
              <w:rPr>
                <w:lang w:val="en-SG"/>
              </w:rPr>
            </w:pPr>
            <w:r>
              <w:rPr>
                <w:lang w:val="en-SG"/>
              </w:rPr>
              <w:t>Hardware</w:t>
            </w:r>
          </w:p>
        </w:tc>
      </w:tr>
      <w:tr w:rsidR="00994C39" w14:paraId="5D4459F7" w14:textId="77777777" w:rsidTr="00994C39">
        <w:trPr>
          <w:trHeight w:val="424"/>
        </w:trPr>
        <w:tc>
          <w:tcPr>
            <w:tcW w:w="2219" w:type="dxa"/>
          </w:tcPr>
          <w:p w14:paraId="0AA168DC" w14:textId="208F32BC" w:rsidR="00994C39" w:rsidRDefault="00DF3B5D" w:rsidP="007435C5">
            <w:pPr>
              <w:rPr>
                <w:lang w:val="en-SG"/>
              </w:rPr>
            </w:pPr>
            <w:r>
              <w:rPr>
                <w:lang w:val="en-SG"/>
              </w:rPr>
              <w:t xml:space="preserve">SCDF </w:t>
            </w:r>
          </w:p>
        </w:tc>
        <w:tc>
          <w:tcPr>
            <w:tcW w:w="6567" w:type="dxa"/>
          </w:tcPr>
          <w:p w14:paraId="6D4077E4" w14:textId="28FF9AB4" w:rsidR="00994C39" w:rsidRDefault="00DF3B5D" w:rsidP="007435C5">
            <w:pPr>
              <w:rPr>
                <w:lang w:val="en-SG"/>
              </w:rPr>
            </w:pPr>
            <w:r>
              <w:rPr>
                <w:lang w:val="en-SG"/>
              </w:rPr>
              <w:t xml:space="preserve">Singapore Civil Defence Force </w:t>
            </w:r>
          </w:p>
        </w:tc>
      </w:tr>
      <w:tr w:rsidR="00DF3B5D" w14:paraId="12F1FCA1" w14:textId="77777777" w:rsidTr="00994C39">
        <w:trPr>
          <w:trHeight w:val="424"/>
        </w:trPr>
        <w:tc>
          <w:tcPr>
            <w:tcW w:w="2219" w:type="dxa"/>
          </w:tcPr>
          <w:p w14:paraId="111801C2" w14:textId="49ECB484" w:rsidR="00DF3B5D" w:rsidRDefault="00DF3B5D" w:rsidP="007435C5">
            <w:pPr>
              <w:rPr>
                <w:lang w:val="en-SG"/>
              </w:rPr>
            </w:pPr>
            <w:r>
              <w:rPr>
                <w:lang w:val="en-SG"/>
              </w:rPr>
              <w:t xml:space="preserve">IoT </w:t>
            </w:r>
          </w:p>
        </w:tc>
        <w:tc>
          <w:tcPr>
            <w:tcW w:w="6567" w:type="dxa"/>
          </w:tcPr>
          <w:p w14:paraId="6108354F" w14:textId="74508A23" w:rsidR="00DF3B5D" w:rsidRDefault="00DF3B5D" w:rsidP="007435C5">
            <w:pPr>
              <w:rPr>
                <w:lang w:val="en-SG"/>
              </w:rPr>
            </w:pPr>
            <w:r>
              <w:rPr>
                <w:lang w:val="en-SG"/>
              </w:rPr>
              <w:t>Internet of Things</w:t>
            </w:r>
          </w:p>
        </w:tc>
      </w:tr>
      <w:tr w:rsidR="00DF3B5D" w14:paraId="3664D595" w14:textId="77777777" w:rsidTr="00994C39">
        <w:trPr>
          <w:trHeight w:val="424"/>
        </w:trPr>
        <w:tc>
          <w:tcPr>
            <w:tcW w:w="2219" w:type="dxa"/>
          </w:tcPr>
          <w:p w14:paraId="2B4588FA" w14:textId="64952FA9" w:rsidR="00DF3B5D" w:rsidRDefault="007B0B9B" w:rsidP="007435C5">
            <w:pPr>
              <w:rPr>
                <w:lang w:val="en-SG"/>
              </w:rPr>
            </w:pPr>
            <w:r>
              <w:rPr>
                <w:lang w:val="en-SG"/>
              </w:rPr>
              <w:t xml:space="preserve">LCD </w:t>
            </w:r>
          </w:p>
        </w:tc>
        <w:tc>
          <w:tcPr>
            <w:tcW w:w="6567" w:type="dxa"/>
          </w:tcPr>
          <w:p w14:paraId="25A497EB" w14:textId="3AB5915E" w:rsidR="00DF3B5D" w:rsidRDefault="007B0B9B" w:rsidP="007435C5">
            <w:pPr>
              <w:rPr>
                <w:lang w:val="en-SG"/>
              </w:rPr>
            </w:pPr>
            <w:r>
              <w:rPr>
                <w:lang w:val="en-SG"/>
              </w:rPr>
              <w:t xml:space="preserve">Liquid Crystal Display </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4B97E77D" w14:textId="27DD07A5" w:rsidR="00EB4527" w:rsidRDefault="00EB4527" w:rsidP="00CA57DD">
      <w:pPr>
        <w:rPr>
          <w:lang w:val="en-SG"/>
        </w:rPr>
      </w:pPr>
    </w:p>
    <w:p w14:paraId="631D733A" w14:textId="77777777" w:rsidR="00577D48" w:rsidRDefault="00577D48">
      <w:pPr>
        <w:rPr>
          <w:rFonts w:asciiTheme="majorHAnsi" w:eastAsiaTheme="majorEastAsia" w:hAnsiTheme="majorHAnsi" w:cstheme="majorBidi"/>
          <w:color w:val="000000" w:themeColor="text1"/>
          <w:sz w:val="32"/>
          <w:szCs w:val="32"/>
          <w:lang w:val="en-SG"/>
        </w:rPr>
      </w:pPr>
      <w:bookmarkStart w:id="7" w:name="_Toc198755230"/>
      <w:r>
        <w:rPr>
          <w:color w:val="000000" w:themeColor="text1"/>
          <w:lang w:val="en-SG"/>
        </w:rPr>
        <w:br w:type="page"/>
      </w:r>
    </w:p>
    <w:p w14:paraId="1D989681" w14:textId="1734E40D" w:rsidR="00D950C8" w:rsidRPr="00EB34A1" w:rsidRDefault="00D950C8" w:rsidP="007435C5">
      <w:pPr>
        <w:pStyle w:val="Heading1"/>
        <w:numPr>
          <w:ilvl w:val="0"/>
          <w:numId w:val="2"/>
        </w:numPr>
        <w:rPr>
          <w:color w:val="000000" w:themeColor="text1"/>
          <w:lang w:val="en-SG"/>
        </w:rPr>
      </w:pPr>
      <w:r w:rsidRPr="00EB34A1">
        <w:rPr>
          <w:color w:val="000000" w:themeColor="text1"/>
          <w:lang w:val="en-SG"/>
        </w:rPr>
        <w:lastRenderedPageBreak/>
        <w:t>Overall System Description</w:t>
      </w:r>
      <w:bookmarkEnd w:id="7"/>
      <w:r w:rsidRPr="00EB34A1">
        <w:rPr>
          <w:color w:val="000000" w:themeColor="text1"/>
          <w:lang w:val="en-SG"/>
        </w:rPr>
        <w:t xml:space="preserve"> </w:t>
      </w:r>
    </w:p>
    <w:p w14:paraId="16A2C914" w14:textId="5275095C" w:rsidR="006072C8" w:rsidRPr="00646C4C" w:rsidRDefault="00D950C8" w:rsidP="007B79C1">
      <w:pPr>
        <w:pStyle w:val="Heading2"/>
        <w:numPr>
          <w:ilvl w:val="1"/>
          <w:numId w:val="2"/>
        </w:numPr>
        <w:rPr>
          <w:color w:val="000000" w:themeColor="text1"/>
          <w:lang w:val="en-SG"/>
        </w:rPr>
      </w:pPr>
      <w:bookmarkStart w:id="8" w:name="_Toc198755231"/>
      <w:r w:rsidRPr="00EB34A1">
        <w:rPr>
          <w:color w:val="000000" w:themeColor="text1"/>
          <w:lang w:val="en-SG"/>
        </w:rPr>
        <w:t>Use Case Diagrams</w:t>
      </w:r>
      <w:bookmarkEnd w:id="8"/>
    </w:p>
    <w:p w14:paraId="7E08B688" w14:textId="77777777" w:rsidR="006072C8" w:rsidRDefault="006072C8">
      <w:pPr>
        <w:rPr>
          <w:lang w:val="en-SG"/>
        </w:rPr>
      </w:pPr>
    </w:p>
    <w:p w14:paraId="4420B3E6" w14:textId="5FDCEBB9" w:rsidR="00DD2E80" w:rsidRDefault="00DD2E80">
      <w:pPr>
        <w:rPr>
          <w:lang w:val="en-SG"/>
        </w:rPr>
      </w:pPr>
    </w:p>
    <w:p w14:paraId="2ECA1C03" w14:textId="111AA0B6" w:rsidR="00DD2E80" w:rsidRDefault="00780EB3">
      <w:pPr>
        <w:rPr>
          <w:lang w:val="en-SG"/>
        </w:rPr>
      </w:pPr>
      <w:r w:rsidRPr="00780EB3">
        <w:rPr>
          <w:lang w:val="en-SG"/>
        </w:rPr>
        <w:drawing>
          <wp:inline distT="0" distB="0" distL="0" distR="0" wp14:anchorId="459429A1" wp14:editId="5CE00182">
            <wp:extent cx="6030595" cy="3815715"/>
            <wp:effectExtent l="0" t="0" r="8255" b="0"/>
            <wp:docPr id="802285217" name="Picture 1" descr="A diagram of a fire detectio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85217" name="Picture 1" descr="A diagram of a fire detection system&#10;&#10;AI-generated content may be incorrect."/>
                    <pic:cNvPicPr/>
                  </pic:nvPicPr>
                  <pic:blipFill>
                    <a:blip r:embed="rId11"/>
                    <a:stretch>
                      <a:fillRect/>
                    </a:stretch>
                  </pic:blipFill>
                  <pic:spPr>
                    <a:xfrm>
                      <a:off x="0" y="0"/>
                      <a:ext cx="6030595" cy="3815715"/>
                    </a:xfrm>
                    <a:prstGeom prst="rect">
                      <a:avLst/>
                    </a:prstGeom>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77777777" w:rsidR="006072C8" w:rsidRDefault="006072C8">
      <w:pPr>
        <w:rPr>
          <w:lang w:val="en-SG"/>
        </w:rPr>
      </w:pPr>
    </w:p>
    <w:p w14:paraId="09D73457" w14:textId="77777777" w:rsidR="006072C8" w:rsidRDefault="006072C8">
      <w:pPr>
        <w:rPr>
          <w:lang w:val="en-SG"/>
        </w:rPr>
      </w:pPr>
    </w:p>
    <w:p w14:paraId="1FFFAA99" w14:textId="77777777" w:rsidR="006072C8" w:rsidRDefault="006072C8">
      <w:pPr>
        <w:rPr>
          <w:lang w:val="en-SG"/>
        </w:rPr>
      </w:pPr>
    </w:p>
    <w:p w14:paraId="2E4083E1" w14:textId="77777777" w:rsidR="006072C8" w:rsidRDefault="006072C8">
      <w:pPr>
        <w:rPr>
          <w:lang w:val="en-SG"/>
        </w:rPr>
      </w:pPr>
    </w:p>
    <w:p w14:paraId="7C100F79" w14:textId="77777777" w:rsidR="006072C8" w:rsidRDefault="006072C8">
      <w:pPr>
        <w:rPr>
          <w:lang w:val="en-SG"/>
        </w:rPr>
      </w:pPr>
    </w:p>
    <w:p w14:paraId="0F2E92C4" w14:textId="77777777" w:rsidR="006072C8" w:rsidRDefault="006072C8">
      <w:pPr>
        <w:rPr>
          <w:lang w:val="en-SG"/>
        </w:rPr>
      </w:pPr>
    </w:p>
    <w:p w14:paraId="08C11BC9" w14:textId="77777777" w:rsidR="000838AD" w:rsidRDefault="000838AD">
      <w:pPr>
        <w:rPr>
          <w:lang w:val="en-SG"/>
        </w:rPr>
      </w:pPr>
    </w:p>
    <w:p w14:paraId="09AFDF4B" w14:textId="75210330" w:rsidR="008C1B92" w:rsidRDefault="008C1B92">
      <w:pPr>
        <w:rPr>
          <w:rFonts w:asciiTheme="majorHAnsi" w:eastAsiaTheme="majorEastAsia" w:hAnsiTheme="majorHAnsi" w:cstheme="majorBidi"/>
          <w:color w:val="000000" w:themeColor="text1"/>
          <w:sz w:val="26"/>
          <w:szCs w:val="26"/>
          <w:lang w:val="en-SG"/>
        </w:rPr>
      </w:pPr>
    </w:p>
    <w:p w14:paraId="7634F19B" w14:textId="5CE976CB" w:rsidR="00615204" w:rsidRPr="00577D48" w:rsidRDefault="000838AD" w:rsidP="00577D48">
      <w:pPr>
        <w:pStyle w:val="Heading2"/>
        <w:numPr>
          <w:ilvl w:val="1"/>
          <w:numId w:val="2"/>
        </w:numPr>
        <w:rPr>
          <w:color w:val="000000" w:themeColor="text1"/>
          <w:lang w:val="en-SG"/>
        </w:rPr>
      </w:pPr>
      <w:bookmarkStart w:id="9" w:name="_Toc198755232"/>
      <w:r w:rsidRPr="00EB34A1">
        <w:rPr>
          <w:color w:val="000000" w:themeColor="text1"/>
          <w:lang w:val="en-SG"/>
        </w:rPr>
        <w:lastRenderedPageBreak/>
        <w:t>System Architecture</w:t>
      </w:r>
      <w:bookmarkEnd w:id="9"/>
    </w:p>
    <w:p w14:paraId="3DD473B1" w14:textId="421BD71A" w:rsidR="00481168" w:rsidRDefault="00CF0AB1">
      <w:r w:rsidRPr="00CF0AB1">
        <w:drawing>
          <wp:inline distT="0" distB="0" distL="0" distR="0" wp14:anchorId="4117D2A4" wp14:editId="722B199E">
            <wp:extent cx="6030595" cy="4554220"/>
            <wp:effectExtent l="0" t="0" r="8255" b="0"/>
            <wp:docPr id="27498554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5547" name="Picture 1" descr="A diagram of a computer&#10;&#10;AI-generated content may be incorrect."/>
                    <pic:cNvPicPr/>
                  </pic:nvPicPr>
                  <pic:blipFill>
                    <a:blip r:embed="rId12"/>
                    <a:stretch>
                      <a:fillRect/>
                    </a:stretch>
                  </pic:blipFill>
                  <pic:spPr>
                    <a:xfrm>
                      <a:off x="0" y="0"/>
                      <a:ext cx="6030595" cy="4554220"/>
                    </a:xfrm>
                    <a:prstGeom prst="rect">
                      <a:avLst/>
                    </a:prstGeom>
                  </pic:spPr>
                </pic:pic>
              </a:graphicData>
            </a:graphic>
          </wp:inline>
        </w:drawing>
      </w: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77777777" w:rsidR="00481168" w:rsidRDefault="00481168">
      <w:pPr>
        <w:rPr>
          <w:lang w:val="en-SG"/>
        </w:rPr>
      </w:pPr>
    </w:p>
    <w:p w14:paraId="561FEBAC" w14:textId="77777777" w:rsidR="00DA2037" w:rsidRDefault="00DA2037">
      <w:pPr>
        <w:rPr>
          <w:rFonts w:asciiTheme="majorHAnsi" w:eastAsiaTheme="majorEastAsia" w:hAnsiTheme="majorHAnsi" w:cstheme="majorBidi"/>
          <w:color w:val="000000" w:themeColor="text1"/>
          <w:sz w:val="26"/>
          <w:szCs w:val="26"/>
          <w:lang w:val="en-SG"/>
        </w:rPr>
      </w:pPr>
      <w:r>
        <w:rPr>
          <w:color w:val="000000" w:themeColor="text1"/>
          <w:lang w:val="en-SG"/>
        </w:rPr>
        <w:br w:type="page"/>
      </w:r>
    </w:p>
    <w:p w14:paraId="48B639EA" w14:textId="03E3D2F0" w:rsidR="00D950C8" w:rsidRPr="00EB34A1" w:rsidRDefault="00E2293D" w:rsidP="008105D8">
      <w:pPr>
        <w:pStyle w:val="Heading2"/>
        <w:numPr>
          <w:ilvl w:val="1"/>
          <w:numId w:val="2"/>
        </w:numPr>
        <w:jc w:val="both"/>
        <w:rPr>
          <w:color w:val="000000" w:themeColor="text1"/>
          <w:lang w:val="en-SG"/>
        </w:rPr>
      </w:pPr>
      <w:bookmarkStart w:id="10" w:name="_Toc198755233"/>
      <w:r w:rsidRPr="00EB34A1">
        <w:rPr>
          <w:color w:val="000000" w:themeColor="text1"/>
          <w:lang w:val="en-SG"/>
        </w:rPr>
        <w:lastRenderedPageBreak/>
        <w:t>Functional Requirements</w:t>
      </w:r>
      <w:bookmarkEnd w:id="10"/>
    </w:p>
    <w:p w14:paraId="63BF1576" w14:textId="7A7E76A4" w:rsidR="00EB34A1" w:rsidRPr="00EB34A1" w:rsidRDefault="00627E26" w:rsidP="008105D8">
      <w:pPr>
        <w:pStyle w:val="Heading3"/>
        <w:numPr>
          <w:ilvl w:val="2"/>
          <w:numId w:val="2"/>
        </w:numPr>
        <w:spacing w:line="360" w:lineRule="auto"/>
        <w:jc w:val="both"/>
        <w:rPr>
          <w:color w:val="000000" w:themeColor="text1"/>
          <w:lang w:val="en-SG"/>
        </w:rPr>
      </w:pPr>
      <w:bookmarkStart w:id="11" w:name="_Toc198755234"/>
      <w:r w:rsidRPr="00EB34A1">
        <w:rPr>
          <w:color w:val="000000" w:themeColor="text1"/>
          <w:lang w:val="en-SG"/>
        </w:rPr>
        <w:t>Sensor Deployment</w:t>
      </w:r>
      <w:r w:rsidR="00EB34A1" w:rsidRPr="00EB34A1">
        <w:rPr>
          <w:color w:val="000000" w:themeColor="text1"/>
          <w:lang w:val="en-SG"/>
        </w:rPr>
        <w:t xml:space="preserve"> and Monitoring</w:t>
      </w:r>
      <w:bookmarkEnd w:id="11"/>
    </w:p>
    <w:p w14:paraId="780FDB30" w14:textId="1BD633E3" w:rsidR="00EB34A1" w:rsidRDefault="00EB34A1" w:rsidP="008105D8">
      <w:pPr>
        <w:spacing w:after="0"/>
        <w:ind w:left="1440"/>
        <w:jc w:val="both"/>
        <w:rPr>
          <w:lang w:val="en-SG"/>
        </w:rPr>
      </w:pPr>
      <w:r>
        <w:rPr>
          <w:lang w:val="en-SG"/>
        </w:rPr>
        <w:t>The s</w:t>
      </w:r>
      <w:r w:rsidR="003B2FFA">
        <w:rPr>
          <w:lang w:val="en-SG"/>
        </w:rPr>
        <w:t>ystem continuously monitors the condition of the room using multiple types of sensors to detect early signs of a fire.</w:t>
      </w:r>
      <w:r w:rsidR="00DB6913">
        <w:rPr>
          <w:lang w:val="en-SG"/>
        </w:rPr>
        <w:t xml:space="preserve"> Each sensor serves a specific role in identifying environmental changes that may indicate danger. </w:t>
      </w:r>
    </w:p>
    <w:p w14:paraId="7D37C5A3" w14:textId="77777777" w:rsidR="00950208" w:rsidRDefault="00950208" w:rsidP="008105D8">
      <w:pPr>
        <w:spacing w:after="0"/>
        <w:jc w:val="both"/>
        <w:rPr>
          <w:lang w:val="en-SG"/>
        </w:rPr>
      </w:pPr>
    </w:p>
    <w:tbl>
      <w:tblPr>
        <w:tblStyle w:val="TableGrid"/>
        <w:tblW w:w="7796" w:type="dxa"/>
        <w:tblInd w:w="1413" w:type="dxa"/>
        <w:tblLook w:val="04A0" w:firstRow="1" w:lastRow="0" w:firstColumn="1" w:lastColumn="0" w:noHBand="0" w:noVBand="1"/>
      </w:tblPr>
      <w:tblGrid>
        <w:gridCol w:w="1276"/>
        <w:gridCol w:w="6520"/>
      </w:tblGrid>
      <w:tr w:rsidR="00B06C1E" w14:paraId="27EEBE11" w14:textId="77777777" w:rsidTr="00E52C08">
        <w:tc>
          <w:tcPr>
            <w:tcW w:w="1276" w:type="dxa"/>
            <w:shd w:val="clear" w:color="auto" w:fill="E7E6E6" w:themeFill="background2"/>
          </w:tcPr>
          <w:p w14:paraId="5FA5F8B9" w14:textId="77777777" w:rsidR="00B06C1E" w:rsidRPr="00B06C1E" w:rsidRDefault="00B06C1E" w:rsidP="008105D8">
            <w:pPr>
              <w:jc w:val="both"/>
              <w:rPr>
                <w:b/>
                <w:lang w:val="en-SG"/>
              </w:rPr>
            </w:pPr>
            <w:r w:rsidRPr="00B06C1E">
              <w:rPr>
                <w:b/>
                <w:lang w:val="en-SG"/>
              </w:rPr>
              <w:t>REQ_ID</w:t>
            </w:r>
          </w:p>
        </w:tc>
        <w:tc>
          <w:tcPr>
            <w:tcW w:w="6520" w:type="dxa"/>
            <w:shd w:val="clear" w:color="auto" w:fill="E7E6E6" w:themeFill="background2"/>
          </w:tcPr>
          <w:p w14:paraId="7D43AA71" w14:textId="77777777" w:rsidR="00B06C1E" w:rsidRPr="00B06C1E" w:rsidRDefault="00B06C1E" w:rsidP="008105D8">
            <w:pPr>
              <w:jc w:val="both"/>
              <w:rPr>
                <w:b/>
                <w:lang w:val="en-SG"/>
              </w:rPr>
            </w:pPr>
            <w:r w:rsidRPr="00B06C1E">
              <w:rPr>
                <w:b/>
                <w:lang w:val="en-SG"/>
              </w:rPr>
              <w:t>Requirement</w:t>
            </w:r>
          </w:p>
        </w:tc>
      </w:tr>
      <w:tr w:rsidR="00B06C1E" w14:paraId="182CA845" w14:textId="77777777" w:rsidTr="00426101">
        <w:trPr>
          <w:trHeight w:val="569"/>
        </w:trPr>
        <w:tc>
          <w:tcPr>
            <w:tcW w:w="1276" w:type="dxa"/>
          </w:tcPr>
          <w:p w14:paraId="16A830F5" w14:textId="5865D398" w:rsidR="00B06C1E" w:rsidRPr="00E308E5" w:rsidRDefault="00C1499C" w:rsidP="008105D8">
            <w:pPr>
              <w:jc w:val="both"/>
              <w:rPr>
                <w:color w:val="000000" w:themeColor="text1"/>
                <w:lang w:val="en-SG"/>
              </w:rPr>
            </w:pPr>
            <w:r w:rsidRPr="00E308E5">
              <w:rPr>
                <w:color w:val="000000" w:themeColor="text1"/>
                <w:lang w:val="en-SG"/>
              </w:rPr>
              <w:t>REQ-</w:t>
            </w:r>
            <w:r w:rsidR="00E308E5" w:rsidRPr="00E308E5">
              <w:rPr>
                <w:color w:val="000000" w:themeColor="text1"/>
                <w:lang w:val="en-SG"/>
              </w:rPr>
              <w:t>01</w:t>
            </w:r>
          </w:p>
        </w:tc>
        <w:tc>
          <w:tcPr>
            <w:tcW w:w="6520" w:type="dxa"/>
          </w:tcPr>
          <w:p w14:paraId="4D6AE053" w14:textId="433D0127" w:rsidR="00161A0A" w:rsidRPr="00E308E5" w:rsidRDefault="00DB6913" w:rsidP="008105D8">
            <w:pPr>
              <w:jc w:val="both"/>
              <w:rPr>
                <w:color w:val="000000" w:themeColor="text1"/>
                <w:lang w:val="en-SG"/>
              </w:rPr>
            </w:pPr>
            <w:r>
              <w:rPr>
                <w:color w:val="000000" w:themeColor="text1"/>
                <w:lang w:val="en-SG"/>
              </w:rPr>
              <w:t xml:space="preserve">The system shall </w:t>
            </w:r>
            <w:r w:rsidR="00F84260">
              <w:rPr>
                <w:color w:val="000000" w:themeColor="text1"/>
                <w:lang w:val="en-SG"/>
              </w:rPr>
              <w:t>monitor</w:t>
            </w:r>
            <w:r>
              <w:rPr>
                <w:color w:val="000000" w:themeColor="text1"/>
                <w:lang w:val="en-SG"/>
              </w:rPr>
              <w:t xml:space="preserve"> the abnormal increases in heat or decrease in humidity for early indicators of fire, using temperature and humidity sensor. </w:t>
            </w:r>
          </w:p>
        </w:tc>
      </w:tr>
      <w:tr w:rsidR="379B27E3" w14:paraId="689BDAC3" w14:textId="77777777" w:rsidTr="379B27E3">
        <w:trPr>
          <w:trHeight w:val="300"/>
        </w:trPr>
        <w:tc>
          <w:tcPr>
            <w:tcW w:w="1276" w:type="dxa"/>
          </w:tcPr>
          <w:p w14:paraId="3CA56B4B" w14:textId="6A94ABE7" w:rsidR="348FE277" w:rsidRDefault="348FE277" w:rsidP="379B27E3">
            <w:pPr>
              <w:jc w:val="both"/>
              <w:rPr>
                <w:color w:val="000000" w:themeColor="text1"/>
                <w:lang w:val="en-SG"/>
              </w:rPr>
            </w:pPr>
            <w:r w:rsidRPr="379B27E3">
              <w:rPr>
                <w:color w:val="000000" w:themeColor="text1"/>
                <w:lang w:val="en-SG"/>
              </w:rPr>
              <w:t>REQ-02</w:t>
            </w:r>
          </w:p>
        </w:tc>
        <w:tc>
          <w:tcPr>
            <w:tcW w:w="6520" w:type="dxa"/>
          </w:tcPr>
          <w:p w14:paraId="7AD151BB" w14:textId="0CA10549" w:rsidR="348FE277" w:rsidRDefault="00F84260" w:rsidP="379B27E3">
            <w:pPr>
              <w:jc w:val="both"/>
              <w:rPr>
                <w:color w:val="000000" w:themeColor="text1"/>
                <w:lang w:val="en-SG"/>
              </w:rPr>
            </w:pPr>
            <w:r>
              <w:rPr>
                <w:color w:val="000000" w:themeColor="text1"/>
                <w:lang w:val="en-SG"/>
              </w:rPr>
              <w:t>The system shall detect black and white contrast caused by smoke in the room using IR sensor.</w:t>
            </w:r>
          </w:p>
        </w:tc>
      </w:tr>
      <w:tr w:rsidR="379B27E3" w14:paraId="08736D84" w14:textId="77777777" w:rsidTr="379B27E3">
        <w:trPr>
          <w:trHeight w:val="300"/>
        </w:trPr>
        <w:tc>
          <w:tcPr>
            <w:tcW w:w="1276" w:type="dxa"/>
          </w:tcPr>
          <w:p w14:paraId="7446D59D" w14:textId="42D0FE16" w:rsidR="2F67BD2E" w:rsidRDefault="2F67BD2E" w:rsidP="379B27E3">
            <w:pPr>
              <w:jc w:val="both"/>
              <w:rPr>
                <w:color w:val="000000" w:themeColor="text1"/>
                <w:lang w:val="en-SG"/>
              </w:rPr>
            </w:pPr>
            <w:r w:rsidRPr="379B27E3">
              <w:rPr>
                <w:color w:val="000000" w:themeColor="text1"/>
                <w:lang w:val="en-SG"/>
              </w:rPr>
              <w:t>REQ-03</w:t>
            </w:r>
          </w:p>
        </w:tc>
        <w:tc>
          <w:tcPr>
            <w:tcW w:w="6520" w:type="dxa"/>
          </w:tcPr>
          <w:p w14:paraId="136793B9" w14:textId="73466DB6" w:rsidR="2F67BD2E" w:rsidRDefault="00F84260" w:rsidP="379B27E3">
            <w:pPr>
              <w:jc w:val="both"/>
              <w:rPr>
                <w:color w:val="000000" w:themeColor="text1"/>
                <w:lang w:val="en-SG"/>
              </w:rPr>
            </w:pPr>
            <w:r>
              <w:rPr>
                <w:color w:val="000000" w:themeColor="text1"/>
                <w:lang w:val="en-SG"/>
              </w:rPr>
              <w:t xml:space="preserve">The system shall use LDR as secondary smoke detector to sense changes in light cause by smoke particles. </w:t>
            </w:r>
          </w:p>
        </w:tc>
      </w:tr>
      <w:tr w:rsidR="379B27E3" w14:paraId="2D25895B" w14:textId="77777777" w:rsidTr="379B27E3">
        <w:trPr>
          <w:trHeight w:val="300"/>
        </w:trPr>
        <w:tc>
          <w:tcPr>
            <w:tcW w:w="1276" w:type="dxa"/>
          </w:tcPr>
          <w:p w14:paraId="4DEE4866" w14:textId="3A42FA4F" w:rsidR="2F67BD2E" w:rsidRDefault="2F67BD2E" w:rsidP="379B27E3">
            <w:pPr>
              <w:jc w:val="both"/>
              <w:rPr>
                <w:color w:val="000000" w:themeColor="text1"/>
                <w:lang w:val="en-SG"/>
              </w:rPr>
            </w:pPr>
            <w:r w:rsidRPr="379B27E3">
              <w:rPr>
                <w:color w:val="000000" w:themeColor="text1"/>
                <w:lang w:val="en-SG"/>
              </w:rPr>
              <w:t>REQ-04</w:t>
            </w:r>
          </w:p>
        </w:tc>
        <w:tc>
          <w:tcPr>
            <w:tcW w:w="6520" w:type="dxa"/>
          </w:tcPr>
          <w:p w14:paraId="0D0C7947" w14:textId="611D8967" w:rsidR="2F67BD2E" w:rsidRDefault="00F84260" w:rsidP="379B27E3">
            <w:pPr>
              <w:jc w:val="both"/>
              <w:rPr>
                <w:color w:val="000000" w:themeColor="text1"/>
                <w:lang w:val="en-SG"/>
              </w:rPr>
            </w:pPr>
            <w:r>
              <w:rPr>
                <w:color w:val="000000" w:themeColor="text1"/>
                <w:lang w:val="en-SG"/>
              </w:rPr>
              <w:t xml:space="preserve">The system </w:t>
            </w:r>
            <w:r w:rsidR="00B24A08">
              <w:rPr>
                <w:color w:val="000000" w:themeColor="text1"/>
                <w:lang w:val="en-SG"/>
              </w:rPr>
              <w:t>shall analyse visual input by camera module to detect flame-like colour patterns which are orange-yellow spikes.</w:t>
            </w:r>
          </w:p>
        </w:tc>
      </w:tr>
      <w:tr w:rsidR="00B06C1E" w14:paraId="4B7CEF94" w14:textId="77777777" w:rsidTr="00426101">
        <w:trPr>
          <w:trHeight w:val="563"/>
        </w:trPr>
        <w:tc>
          <w:tcPr>
            <w:tcW w:w="1276" w:type="dxa"/>
          </w:tcPr>
          <w:p w14:paraId="2C9507D2" w14:textId="404C87B0" w:rsidR="00B06C1E" w:rsidRDefault="00C1499C" w:rsidP="008105D8">
            <w:pPr>
              <w:jc w:val="both"/>
              <w:rPr>
                <w:lang w:val="en-SG"/>
              </w:rPr>
            </w:pPr>
            <w:r>
              <w:rPr>
                <w:lang w:val="en-SG"/>
              </w:rPr>
              <w:t>REQ-</w:t>
            </w:r>
            <w:r w:rsidR="00F94080" w:rsidRPr="379B27E3">
              <w:rPr>
                <w:lang w:val="en-SG"/>
              </w:rPr>
              <w:t>0</w:t>
            </w:r>
            <w:r w:rsidR="21690509" w:rsidRPr="379B27E3">
              <w:rPr>
                <w:lang w:val="en-SG"/>
              </w:rPr>
              <w:t>5</w:t>
            </w:r>
          </w:p>
        </w:tc>
        <w:tc>
          <w:tcPr>
            <w:tcW w:w="6520" w:type="dxa"/>
          </w:tcPr>
          <w:p w14:paraId="6C59C8E5" w14:textId="28AEDB71" w:rsidR="009A2AE2" w:rsidRPr="00F94080" w:rsidRDefault="00F94080" w:rsidP="008105D8">
            <w:pPr>
              <w:jc w:val="both"/>
              <w:rPr>
                <w:lang w:val="en-SG"/>
              </w:rPr>
            </w:pPr>
            <w:r w:rsidRPr="00F94080">
              <w:rPr>
                <w:lang w:val="en-SG"/>
              </w:rPr>
              <w:t xml:space="preserve">The </w:t>
            </w:r>
            <w:r w:rsidR="00B24A08">
              <w:rPr>
                <w:lang w:val="en-SG"/>
              </w:rPr>
              <w:t xml:space="preserve">system shall use the Ultrasonic sensor to detect the human presence in the room </w:t>
            </w:r>
            <w:r w:rsidR="002E423D">
              <w:rPr>
                <w:lang w:val="en-SG"/>
              </w:rPr>
              <w:t>and adjust t</w:t>
            </w:r>
            <w:r w:rsidR="00B24A08">
              <w:rPr>
                <w:lang w:val="en-SG"/>
              </w:rPr>
              <w:t xml:space="preserve">he </w:t>
            </w:r>
            <w:r w:rsidR="002E423D">
              <w:rPr>
                <w:lang w:val="en-SG"/>
              </w:rPr>
              <w:t xml:space="preserve">alert level. </w:t>
            </w:r>
          </w:p>
        </w:tc>
      </w:tr>
      <w:tr w:rsidR="009F3DE8" w14:paraId="484EA957" w14:textId="77777777" w:rsidTr="00426101">
        <w:trPr>
          <w:trHeight w:val="563"/>
        </w:trPr>
        <w:tc>
          <w:tcPr>
            <w:tcW w:w="1276" w:type="dxa"/>
          </w:tcPr>
          <w:p w14:paraId="32A72D4B" w14:textId="111C61EE" w:rsidR="009F3DE8" w:rsidRDefault="00E1574C" w:rsidP="008105D8">
            <w:pPr>
              <w:jc w:val="both"/>
              <w:rPr>
                <w:lang w:val="en-SG"/>
              </w:rPr>
            </w:pPr>
            <w:r>
              <w:rPr>
                <w:lang w:val="en-SG"/>
              </w:rPr>
              <w:t>RED-06</w:t>
            </w:r>
          </w:p>
        </w:tc>
        <w:tc>
          <w:tcPr>
            <w:tcW w:w="6520" w:type="dxa"/>
          </w:tcPr>
          <w:p w14:paraId="5281600D" w14:textId="69AF8F4A" w:rsidR="009F3DE8" w:rsidRPr="00F94080" w:rsidRDefault="009F3DE8" w:rsidP="008105D8">
            <w:pPr>
              <w:jc w:val="both"/>
              <w:rPr>
                <w:lang w:val="en-SG"/>
              </w:rPr>
            </w:pPr>
            <w:r>
              <w:rPr>
                <w:lang w:val="en-SG"/>
              </w:rPr>
              <w:t>The system shall use the moisture sensor to detect and verify the release of water during sprinkler activation</w:t>
            </w:r>
            <w:r w:rsidR="00E1574C">
              <w:rPr>
                <w:lang w:val="en-SG"/>
              </w:rPr>
              <w:t xml:space="preserve">. </w:t>
            </w:r>
          </w:p>
        </w:tc>
      </w:tr>
    </w:tbl>
    <w:p w14:paraId="77F76F37" w14:textId="2CC14AC5" w:rsidR="000E41E2" w:rsidRPr="00EB34A1" w:rsidRDefault="00DA2037" w:rsidP="008105D8">
      <w:pPr>
        <w:tabs>
          <w:tab w:val="left" w:pos="1290"/>
        </w:tabs>
        <w:jc w:val="both"/>
        <w:rPr>
          <w:color w:val="000000" w:themeColor="text1"/>
          <w:lang w:val="en-SG"/>
        </w:rPr>
      </w:pPr>
      <w:r>
        <w:rPr>
          <w:color w:val="000000" w:themeColor="text1"/>
          <w:lang w:val="en-SG"/>
        </w:rPr>
        <w:tab/>
      </w:r>
    </w:p>
    <w:p w14:paraId="49329EA5" w14:textId="5FDCAFD4" w:rsidR="00A62092" w:rsidRPr="00E52C08" w:rsidRDefault="009C1A69" w:rsidP="008105D8">
      <w:pPr>
        <w:pStyle w:val="Heading3"/>
        <w:numPr>
          <w:ilvl w:val="2"/>
          <w:numId w:val="2"/>
        </w:numPr>
        <w:spacing w:line="360" w:lineRule="auto"/>
        <w:jc w:val="both"/>
        <w:rPr>
          <w:color w:val="000000" w:themeColor="text1"/>
          <w:lang w:val="en-SG"/>
        </w:rPr>
      </w:pPr>
      <w:bookmarkStart w:id="12" w:name="_Toc198755235"/>
      <w:r>
        <w:rPr>
          <w:color w:val="000000" w:themeColor="text1"/>
          <w:lang w:val="en-SG"/>
        </w:rPr>
        <w:t>Automated Fire Alert</w:t>
      </w:r>
      <w:bookmarkEnd w:id="12"/>
    </w:p>
    <w:p w14:paraId="450FDEF1" w14:textId="6F5132E1" w:rsidR="00A44FE6" w:rsidRDefault="009C1A69" w:rsidP="008105D8">
      <w:pPr>
        <w:spacing w:after="0"/>
        <w:ind w:left="1440"/>
        <w:jc w:val="both"/>
        <w:rPr>
          <w:color w:val="000000" w:themeColor="text1"/>
          <w:lang w:val="en-SG"/>
        </w:rPr>
      </w:pPr>
      <w:r>
        <w:rPr>
          <w:color w:val="000000" w:themeColor="text1"/>
          <w:lang w:val="en-SG"/>
        </w:rPr>
        <w:t xml:space="preserve">When fire is detected by any of </w:t>
      </w:r>
      <w:r w:rsidR="00A15B24">
        <w:rPr>
          <w:color w:val="000000" w:themeColor="text1"/>
          <w:lang w:val="en-SG"/>
        </w:rPr>
        <w:t xml:space="preserve">the above </w:t>
      </w:r>
      <w:r>
        <w:rPr>
          <w:color w:val="000000" w:themeColor="text1"/>
          <w:lang w:val="en-SG"/>
        </w:rPr>
        <w:t>sensors</w:t>
      </w:r>
      <w:r w:rsidR="00DB6913">
        <w:rPr>
          <w:color w:val="000000" w:themeColor="text1"/>
          <w:lang w:val="en-SG"/>
        </w:rPr>
        <w:t xml:space="preserve"> or manually alerted</w:t>
      </w:r>
      <w:r>
        <w:rPr>
          <w:color w:val="000000" w:themeColor="text1"/>
          <w:lang w:val="en-SG"/>
        </w:rPr>
        <w:t>, the system will trigger an alert to residents</w:t>
      </w:r>
      <w:r w:rsidR="00584FE0">
        <w:rPr>
          <w:color w:val="000000" w:themeColor="text1"/>
          <w:lang w:val="en-SG"/>
        </w:rPr>
        <w:t xml:space="preserve"> &amp; sends a notification to SCDF.</w:t>
      </w:r>
    </w:p>
    <w:p w14:paraId="3C43006F" w14:textId="2B048135" w:rsidR="00E52C08" w:rsidRPr="00EB34A1" w:rsidRDefault="00B24A08" w:rsidP="008105D8">
      <w:pPr>
        <w:spacing w:after="0"/>
        <w:ind w:left="720" w:firstLine="720"/>
        <w:jc w:val="both"/>
        <w:rPr>
          <w:color w:val="000000" w:themeColor="text1"/>
          <w:lang w:val="en-SG"/>
        </w:rPr>
      </w:pPr>
      <w:r>
        <w:rPr>
          <w:color w:val="000000" w:themeColor="text1"/>
          <w:lang w:val="en-SG"/>
        </w:rPr>
        <w:t>.</w:t>
      </w:r>
    </w:p>
    <w:tbl>
      <w:tblPr>
        <w:tblStyle w:val="TableGrid"/>
        <w:tblW w:w="7796" w:type="dxa"/>
        <w:tblInd w:w="1413" w:type="dxa"/>
        <w:tblLook w:val="04A0" w:firstRow="1" w:lastRow="0" w:firstColumn="1" w:lastColumn="0" w:noHBand="0" w:noVBand="1"/>
      </w:tblPr>
      <w:tblGrid>
        <w:gridCol w:w="1276"/>
        <w:gridCol w:w="6520"/>
      </w:tblGrid>
      <w:tr w:rsidR="00EB34A1" w:rsidRPr="00EB34A1" w14:paraId="6D3E3915" w14:textId="77777777" w:rsidTr="00E52C08">
        <w:tc>
          <w:tcPr>
            <w:tcW w:w="1276" w:type="dxa"/>
            <w:shd w:val="clear" w:color="auto" w:fill="E7E6E6" w:themeFill="background2"/>
          </w:tcPr>
          <w:p w14:paraId="0CE89095" w14:textId="77777777" w:rsidR="00A62092" w:rsidRPr="00EB34A1" w:rsidRDefault="00A62092" w:rsidP="008105D8">
            <w:pPr>
              <w:jc w:val="both"/>
              <w:rPr>
                <w:b/>
                <w:color w:val="000000" w:themeColor="text1"/>
                <w:lang w:val="en-SG"/>
              </w:rPr>
            </w:pPr>
            <w:r w:rsidRPr="00EB34A1">
              <w:rPr>
                <w:b/>
                <w:color w:val="000000" w:themeColor="text1"/>
                <w:lang w:val="en-SG"/>
              </w:rPr>
              <w:t>REQ_ID</w:t>
            </w:r>
          </w:p>
        </w:tc>
        <w:tc>
          <w:tcPr>
            <w:tcW w:w="6520" w:type="dxa"/>
            <w:shd w:val="clear" w:color="auto" w:fill="E7E6E6" w:themeFill="background2"/>
          </w:tcPr>
          <w:p w14:paraId="50FF4D1D" w14:textId="77777777" w:rsidR="00A62092" w:rsidRPr="00EB34A1" w:rsidRDefault="00A62092" w:rsidP="008105D8">
            <w:pPr>
              <w:jc w:val="both"/>
              <w:rPr>
                <w:b/>
                <w:color w:val="000000" w:themeColor="text1"/>
                <w:lang w:val="en-SG"/>
              </w:rPr>
            </w:pPr>
            <w:r w:rsidRPr="00EB34A1">
              <w:rPr>
                <w:b/>
                <w:color w:val="000000" w:themeColor="text1"/>
                <w:lang w:val="en-SG"/>
              </w:rPr>
              <w:t>Requirement</w:t>
            </w:r>
          </w:p>
        </w:tc>
      </w:tr>
      <w:tr w:rsidR="00E52C08" w:rsidRPr="00EB34A1" w14:paraId="476AC0F6" w14:textId="77777777" w:rsidTr="00426101">
        <w:trPr>
          <w:trHeight w:val="627"/>
        </w:trPr>
        <w:tc>
          <w:tcPr>
            <w:tcW w:w="1276" w:type="dxa"/>
          </w:tcPr>
          <w:p w14:paraId="12A02D51" w14:textId="01F737E8" w:rsidR="00A62092" w:rsidRPr="00EB34A1" w:rsidRDefault="00C1499C" w:rsidP="008105D8">
            <w:pPr>
              <w:jc w:val="both"/>
              <w:rPr>
                <w:color w:val="000000" w:themeColor="text1"/>
                <w:lang w:val="en-SG"/>
              </w:rPr>
            </w:pPr>
            <w:r w:rsidRPr="00EB34A1">
              <w:rPr>
                <w:color w:val="000000" w:themeColor="text1"/>
                <w:lang w:val="en-SG"/>
              </w:rPr>
              <w:t>REQ-</w:t>
            </w:r>
            <w:r w:rsidR="00584FE0" w:rsidRPr="379B27E3">
              <w:rPr>
                <w:color w:val="000000" w:themeColor="text1"/>
                <w:lang w:val="en-SG"/>
              </w:rPr>
              <w:t>0</w:t>
            </w:r>
            <w:r w:rsidR="00E1574C">
              <w:rPr>
                <w:color w:val="000000" w:themeColor="text1"/>
                <w:lang w:val="en-SG"/>
              </w:rPr>
              <w:t>7</w:t>
            </w:r>
          </w:p>
        </w:tc>
        <w:tc>
          <w:tcPr>
            <w:tcW w:w="6520" w:type="dxa"/>
          </w:tcPr>
          <w:p w14:paraId="1AC9B67E" w14:textId="1ADE8C34" w:rsidR="002E423D" w:rsidRPr="002E423D" w:rsidRDefault="002E423D" w:rsidP="002E423D">
            <w:pPr>
              <w:jc w:val="both"/>
              <w:rPr>
                <w:color w:val="000000" w:themeColor="text1"/>
                <w:lang w:val="en-SG"/>
              </w:rPr>
            </w:pPr>
            <w:r>
              <w:rPr>
                <w:color w:val="000000" w:themeColor="text1"/>
                <w:lang w:val="en-SG"/>
              </w:rPr>
              <w:t xml:space="preserve">The system shall automatically trigger a fire alert when </w:t>
            </w:r>
            <w:r w:rsidR="00A15B24">
              <w:rPr>
                <w:color w:val="000000" w:themeColor="text1"/>
                <w:lang w:val="en-SG"/>
              </w:rPr>
              <w:t xml:space="preserve">any trigger from any of the sensors detected and visual detection </w:t>
            </w:r>
          </w:p>
        </w:tc>
      </w:tr>
      <w:tr w:rsidR="00A15B24" w:rsidRPr="00EB34A1" w14:paraId="093B5A19" w14:textId="77777777" w:rsidTr="00426101">
        <w:trPr>
          <w:trHeight w:val="627"/>
        </w:trPr>
        <w:tc>
          <w:tcPr>
            <w:tcW w:w="1276" w:type="dxa"/>
          </w:tcPr>
          <w:p w14:paraId="1DAE8E31" w14:textId="1E17F60B" w:rsidR="00A15B24" w:rsidRPr="00EB34A1" w:rsidRDefault="00A15B24" w:rsidP="008105D8">
            <w:pPr>
              <w:jc w:val="both"/>
              <w:rPr>
                <w:color w:val="000000" w:themeColor="text1"/>
                <w:lang w:val="en-SG"/>
              </w:rPr>
            </w:pPr>
            <w:r>
              <w:rPr>
                <w:color w:val="000000" w:themeColor="text1"/>
                <w:lang w:val="en-SG"/>
              </w:rPr>
              <w:t>REQ-0</w:t>
            </w:r>
            <w:r w:rsidR="00E1574C">
              <w:rPr>
                <w:color w:val="000000" w:themeColor="text1"/>
                <w:lang w:val="en-SG"/>
              </w:rPr>
              <w:t>8</w:t>
            </w:r>
          </w:p>
        </w:tc>
        <w:tc>
          <w:tcPr>
            <w:tcW w:w="6520" w:type="dxa"/>
          </w:tcPr>
          <w:p w14:paraId="4C919CDB" w14:textId="7FAEF208" w:rsidR="00A15B24" w:rsidRDefault="00A15B24" w:rsidP="002E423D">
            <w:pPr>
              <w:jc w:val="both"/>
              <w:rPr>
                <w:color w:val="000000" w:themeColor="text1"/>
                <w:lang w:val="en-SG"/>
              </w:rPr>
            </w:pPr>
            <w:r>
              <w:rPr>
                <w:color w:val="000000" w:themeColor="text1"/>
                <w:lang w:val="en-SG"/>
              </w:rPr>
              <w:t xml:space="preserve">The system shall use the data from camera module as a secondary sensor that works in conjunction with other sensors (IR, LDR, temperature and humidity sensor) to confirm the presence of fire before triggering an alert. </w:t>
            </w:r>
          </w:p>
        </w:tc>
      </w:tr>
      <w:tr w:rsidR="009F3DE8" w:rsidRPr="00EB34A1" w14:paraId="7CB217CB" w14:textId="77777777" w:rsidTr="00426101">
        <w:trPr>
          <w:trHeight w:val="627"/>
        </w:trPr>
        <w:tc>
          <w:tcPr>
            <w:tcW w:w="1276" w:type="dxa"/>
          </w:tcPr>
          <w:p w14:paraId="314E4656" w14:textId="6CC80957" w:rsidR="009F3DE8" w:rsidRDefault="009F3DE8" w:rsidP="008105D8">
            <w:pPr>
              <w:jc w:val="both"/>
              <w:rPr>
                <w:color w:val="000000" w:themeColor="text1"/>
                <w:lang w:val="en-SG"/>
              </w:rPr>
            </w:pPr>
            <w:r>
              <w:rPr>
                <w:color w:val="000000" w:themeColor="text1"/>
                <w:lang w:val="en-SG"/>
              </w:rPr>
              <w:t>REQ-</w:t>
            </w:r>
            <w:r w:rsidRPr="379B27E3">
              <w:rPr>
                <w:color w:val="000000" w:themeColor="text1"/>
                <w:lang w:val="en-SG"/>
              </w:rPr>
              <w:t>0</w:t>
            </w:r>
            <w:r w:rsidR="00E1574C">
              <w:rPr>
                <w:color w:val="000000" w:themeColor="text1"/>
                <w:lang w:val="en-SG"/>
              </w:rPr>
              <w:t>9</w:t>
            </w:r>
          </w:p>
        </w:tc>
        <w:tc>
          <w:tcPr>
            <w:tcW w:w="6520" w:type="dxa"/>
          </w:tcPr>
          <w:p w14:paraId="22ED17AD" w14:textId="1160A1C1" w:rsidR="009F3DE8" w:rsidRDefault="009F3DE8" w:rsidP="002E423D">
            <w:pPr>
              <w:jc w:val="both"/>
              <w:rPr>
                <w:color w:val="000000" w:themeColor="text1"/>
                <w:lang w:val="en-SG"/>
              </w:rPr>
            </w:pPr>
            <w:r>
              <w:rPr>
                <w:color w:val="000000" w:themeColor="text1"/>
                <w:lang w:val="en-SG"/>
              </w:rPr>
              <w:t xml:space="preserve">The system shall escalate alert levels based on sensor combination and presence of occupants in the room from ultrasonic sensor. </w:t>
            </w:r>
          </w:p>
        </w:tc>
      </w:tr>
      <w:tr w:rsidR="00E52C08" w:rsidRPr="00EB34A1" w14:paraId="071AD1FA" w14:textId="77777777" w:rsidTr="00426101">
        <w:trPr>
          <w:trHeight w:val="565"/>
        </w:trPr>
        <w:tc>
          <w:tcPr>
            <w:tcW w:w="1276" w:type="dxa"/>
          </w:tcPr>
          <w:p w14:paraId="7449DF41" w14:textId="3D954209" w:rsidR="00E52C08" w:rsidRPr="00EB34A1" w:rsidRDefault="00584FE0" w:rsidP="008105D8">
            <w:pPr>
              <w:jc w:val="both"/>
              <w:rPr>
                <w:color w:val="000000" w:themeColor="text1"/>
                <w:lang w:val="en-SG"/>
              </w:rPr>
            </w:pPr>
            <w:r>
              <w:rPr>
                <w:color w:val="000000" w:themeColor="text1"/>
                <w:lang w:val="en-SG"/>
              </w:rPr>
              <w:t>REQ-</w:t>
            </w:r>
            <w:r w:rsidR="00E1574C">
              <w:rPr>
                <w:color w:val="000000" w:themeColor="text1"/>
                <w:lang w:val="en-SG"/>
              </w:rPr>
              <w:t>10</w:t>
            </w:r>
          </w:p>
        </w:tc>
        <w:tc>
          <w:tcPr>
            <w:tcW w:w="6520" w:type="dxa"/>
          </w:tcPr>
          <w:p w14:paraId="5106A5FE" w14:textId="225E69C2" w:rsidR="00E52C08" w:rsidRPr="00EB34A1" w:rsidRDefault="00BF4E9B" w:rsidP="008105D8">
            <w:pPr>
              <w:jc w:val="both"/>
              <w:rPr>
                <w:color w:val="000000" w:themeColor="text1"/>
                <w:lang w:val="en-SG"/>
              </w:rPr>
            </w:pPr>
            <w:r w:rsidRPr="00BF4E9B">
              <w:rPr>
                <w:color w:val="000000" w:themeColor="text1"/>
                <w:lang w:val="en-SG"/>
              </w:rPr>
              <w:t xml:space="preserve">Upon detecting a fire, the system shall notify the Singapore Civil Defence Force (SCDF) </w:t>
            </w:r>
            <w:r w:rsidR="00A15B24">
              <w:rPr>
                <w:color w:val="000000" w:themeColor="text1"/>
                <w:lang w:val="en-SG"/>
              </w:rPr>
              <w:t>and other residents through mobile app</w:t>
            </w:r>
            <w:r w:rsidR="009F3DE8">
              <w:rPr>
                <w:color w:val="000000" w:themeColor="text1"/>
                <w:lang w:val="en-SG"/>
              </w:rPr>
              <w:t xml:space="preserve">, including alert level. </w:t>
            </w:r>
          </w:p>
        </w:tc>
      </w:tr>
    </w:tbl>
    <w:p w14:paraId="21895A7A" w14:textId="3BC388FC" w:rsidR="00B000EF" w:rsidRPr="00EB34A1" w:rsidRDefault="00B000EF" w:rsidP="008105D8">
      <w:pPr>
        <w:jc w:val="both"/>
        <w:rPr>
          <w:color w:val="000000" w:themeColor="text1"/>
          <w:lang w:val="en-SG"/>
        </w:rPr>
      </w:pPr>
    </w:p>
    <w:p w14:paraId="4FBAE1EB" w14:textId="17E4D894" w:rsidR="00E52C08" w:rsidRPr="00E52C08" w:rsidRDefault="004D2D46" w:rsidP="008105D8">
      <w:pPr>
        <w:pStyle w:val="Heading3"/>
        <w:numPr>
          <w:ilvl w:val="2"/>
          <w:numId w:val="2"/>
        </w:numPr>
        <w:spacing w:line="360" w:lineRule="auto"/>
        <w:jc w:val="both"/>
        <w:rPr>
          <w:color w:val="000000" w:themeColor="text1"/>
          <w:lang w:val="en-SG"/>
        </w:rPr>
      </w:pPr>
      <w:bookmarkStart w:id="13" w:name="_Toc198755236"/>
      <w:r>
        <w:rPr>
          <w:color w:val="000000" w:themeColor="text1"/>
          <w:lang w:val="en-SG"/>
        </w:rPr>
        <w:t>Manuel Emergency Alert</w:t>
      </w:r>
      <w:bookmarkEnd w:id="13"/>
    </w:p>
    <w:p w14:paraId="334CC9A8" w14:textId="525BF48B" w:rsidR="007E7350" w:rsidRDefault="00EA264E" w:rsidP="008105D8">
      <w:pPr>
        <w:spacing w:after="0"/>
        <w:ind w:left="1440"/>
        <w:jc w:val="both"/>
        <w:rPr>
          <w:color w:val="000000" w:themeColor="text1"/>
          <w:lang w:val="en-SG"/>
        </w:rPr>
      </w:pPr>
      <w:r>
        <w:rPr>
          <w:color w:val="000000" w:themeColor="text1"/>
          <w:lang w:val="en-SG"/>
        </w:rPr>
        <w:t xml:space="preserve">In case of emergencies, residents should be able to manually </w:t>
      </w:r>
      <w:r w:rsidR="00DA2037">
        <w:rPr>
          <w:color w:val="000000" w:themeColor="text1"/>
          <w:lang w:val="en-SG"/>
        </w:rPr>
        <w:t>alert SCDF or urgent help, if required.</w:t>
      </w:r>
    </w:p>
    <w:p w14:paraId="10E116AB" w14:textId="77777777" w:rsidR="00E52C08" w:rsidRPr="00EB34A1" w:rsidRDefault="00E52C08" w:rsidP="008105D8">
      <w:pPr>
        <w:spacing w:after="0"/>
        <w:ind w:left="720" w:firstLine="720"/>
        <w:jc w:val="both"/>
        <w:rPr>
          <w:color w:val="000000" w:themeColor="text1"/>
          <w:lang w:val="en-SG"/>
        </w:rPr>
      </w:pPr>
    </w:p>
    <w:tbl>
      <w:tblPr>
        <w:tblStyle w:val="TableGrid"/>
        <w:tblW w:w="7796" w:type="dxa"/>
        <w:tblInd w:w="1413" w:type="dxa"/>
        <w:tblLook w:val="04A0" w:firstRow="1" w:lastRow="0" w:firstColumn="1" w:lastColumn="0" w:noHBand="0" w:noVBand="1"/>
      </w:tblPr>
      <w:tblGrid>
        <w:gridCol w:w="1276"/>
        <w:gridCol w:w="6520"/>
      </w:tblGrid>
      <w:tr w:rsidR="00EB34A1" w:rsidRPr="00EB34A1" w14:paraId="1AF048FA" w14:textId="77777777" w:rsidTr="00E52C08">
        <w:tc>
          <w:tcPr>
            <w:tcW w:w="1276" w:type="dxa"/>
            <w:shd w:val="clear" w:color="auto" w:fill="E7E6E6" w:themeFill="background2"/>
          </w:tcPr>
          <w:p w14:paraId="23E102F5" w14:textId="77777777" w:rsidR="00727AC4" w:rsidRPr="00EB34A1" w:rsidRDefault="00727AC4" w:rsidP="008105D8">
            <w:pPr>
              <w:jc w:val="both"/>
              <w:rPr>
                <w:b/>
                <w:color w:val="000000" w:themeColor="text1"/>
                <w:lang w:val="en-SG"/>
              </w:rPr>
            </w:pPr>
            <w:r w:rsidRPr="00EB34A1">
              <w:rPr>
                <w:b/>
                <w:color w:val="000000" w:themeColor="text1"/>
                <w:lang w:val="en-SG"/>
              </w:rPr>
              <w:t>REQ_ID</w:t>
            </w:r>
          </w:p>
        </w:tc>
        <w:tc>
          <w:tcPr>
            <w:tcW w:w="6520" w:type="dxa"/>
            <w:shd w:val="clear" w:color="auto" w:fill="E7E6E6" w:themeFill="background2"/>
          </w:tcPr>
          <w:p w14:paraId="0A3B2B14" w14:textId="77777777" w:rsidR="00727AC4" w:rsidRPr="00EB34A1" w:rsidRDefault="00727AC4" w:rsidP="008105D8">
            <w:pPr>
              <w:jc w:val="both"/>
              <w:rPr>
                <w:b/>
                <w:color w:val="000000" w:themeColor="text1"/>
                <w:lang w:val="en-SG"/>
              </w:rPr>
            </w:pPr>
            <w:r w:rsidRPr="00EB34A1">
              <w:rPr>
                <w:b/>
                <w:color w:val="000000" w:themeColor="text1"/>
                <w:lang w:val="en-SG"/>
              </w:rPr>
              <w:t>Requirement</w:t>
            </w:r>
          </w:p>
        </w:tc>
      </w:tr>
      <w:tr w:rsidR="00E52C08" w:rsidRPr="00EB34A1" w14:paraId="004695DB" w14:textId="77777777" w:rsidTr="00E52C08">
        <w:tc>
          <w:tcPr>
            <w:tcW w:w="1276" w:type="dxa"/>
          </w:tcPr>
          <w:p w14:paraId="35719BD9" w14:textId="52047BE2" w:rsidR="00727AC4" w:rsidRPr="00EB34A1" w:rsidRDefault="00C1499C" w:rsidP="008105D8">
            <w:pPr>
              <w:jc w:val="both"/>
              <w:rPr>
                <w:color w:val="000000" w:themeColor="text1"/>
                <w:lang w:val="en-SG"/>
              </w:rPr>
            </w:pPr>
            <w:r w:rsidRPr="00EB34A1">
              <w:rPr>
                <w:color w:val="000000" w:themeColor="text1"/>
                <w:lang w:val="en-SG"/>
              </w:rPr>
              <w:t>REQ-</w:t>
            </w:r>
            <w:r w:rsidR="009F3DE8">
              <w:rPr>
                <w:color w:val="000000" w:themeColor="text1"/>
                <w:lang w:val="en-SG"/>
              </w:rPr>
              <w:t>1</w:t>
            </w:r>
            <w:r w:rsidR="00E1574C">
              <w:rPr>
                <w:color w:val="000000" w:themeColor="text1"/>
                <w:lang w:val="en-SG"/>
              </w:rPr>
              <w:t>1</w:t>
            </w:r>
          </w:p>
        </w:tc>
        <w:tc>
          <w:tcPr>
            <w:tcW w:w="6520" w:type="dxa"/>
          </w:tcPr>
          <w:p w14:paraId="29C1B08A" w14:textId="77777777" w:rsidR="00727AC4" w:rsidRDefault="00471C5B" w:rsidP="00BF4E9B">
            <w:pPr>
              <w:jc w:val="both"/>
              <w:rPr>
                <w:color w:val="000000" w:themeColor="text1"/>
                <w:lang w:val="en-SG"/>
              </w:rPr>
            </w:pPr>
            <w:r>
              <w:rPr>
                <w:color w:val="000000" w:themeColor="text1"/>
                <w:lang w:val="en-SG"/>
              </w:rPr>
              <w:t xml:space="preserve">The system shall allow users to manually trigger the emergency </w:t>
            </w:r>
            <w:r w:rsidR="00DB6913">
              <w:rPr>
                <w:color w:val="000000" w:themeColor="text1"/>
                <w:lang w:val="en-SG"/>
              </w:rPr>
              <w:t xml:space="preserve">fire alert using a two-step activation process: </w:t>
            </w:r>
          </w:p>
          <w:p w14:paraId="4460D753" w14:textId="77777777" w:rsidR="00DB6913" w:rsidRDefault="00DB6913" w:rsidP="00DB6913">
            <w:pPr>
              <w:pStyle w:val="ListParagraph"/>
              <w:numPr>
                <w:ilvl w:val="0"/>
                <w:numId w:val="20"/>
              </w:numPr>
              <w:jc w:val="both"/>
              <w:rPr>
                <w:color w:val="000000" w:themeColor="text1"/>
                <w:lang w:val="en-SG"/>
              </w:rPr>
            </w:pPr>
            <w:r>
              <w:rPr>
                <w:color w:val="000000" w:themeColor="text1"/>
                <w:lang w:val="en-SG"/>
              </w:rPr>
              <w:t xml:space="preserve">Slide switch must be toggled to the right side to activate </w:t>
            </w:r>
          </w:p>
          <w:p w14:paraId="2EA80EA5" w14:textId="712BAB69" w:rsidR="00DB6913" w:rsidRPr="00DB6913" w:rsidRDefault="00DB6913" w:rsidP="00DB6913">
            <w:pPr>
              <w:pStyle w:val="ListParagraph"/>
              <w:numPr>
                <w:ilvl w:val="0"/>
                <w:numId w:val="20"/>
              </w:numPr>
              <w:jc w:val="both"/>
              <w:rPr>
                <w:color w:val="000000" w:themeColor="text1"/>
                <w:lang w:val="en-SG"/>
              </w:rPr>
            </w:pPr>
            <w:r>
              <w:rPr>
                <w:color w:val="000000" w:themeColor="text1"/>
                <w:lang w:val="en-SG"/>
              </w:rPr>
              <w:t>A correct keyword must be entered through the keypad</w:t>
            </w:r>
          </w:p>
        </w:tc>
      </w:tr>
      <w:tr w:rsidR="00471C5B" w:rsidRPr="00EB34A1" w14:paraId="15C3863A" w14:textId="77777777" w:rsidTr="00E52C08">
        <w:tc>
          <w:tcPr>
            <w:tcW w:w="1276" w:type="dxa"/>
          </w:tcPr>
          <w:p w14:paraId="4769268E" w14:textId="6253CC7B" w:rsidR="00471C5B" w:rsidRPr="00EB34A1" w:rsidRDefault="00DB6913" w:rsidP="008105D8">
            <w:pPr>
              <w:jc w:val="both"/>
              <w:rPr>
                <w:color w:val="000000" w:themeColor="text1"/>
                <w:lang w:val="en-SG"/>
              </w:rPr>
            </w:pPr>
            <w:r>
              <w:rPr>
                <w:color w:val="000000" w:themeColor="text1"/>
                <w:lang w:val="en-SG"/>
              </w:rPr>
              <w:lastRenderedPageBreak/>
              <w:t>REQ-</w:t>
            </w:r>
            <w:r w:rsidR="009F3DE8">
              <w:rPr>
                <w:color w:val="000000" w:themeColor="text1"/>
                <w:lang w:val="en-SG"/>
              </w:rPr>
              <w:t>1</w:t>
            </w:r>
            <w:r w:rsidR="00E1574C">
              <w:rPr>
                <w:color w:val="000000" w:themeColor="text1"/>
                <w:lang w:val="en-SG"/>
              </w:rPr>
              <w:t>2</w:t>
            </w:r>
          </w:p>
        </w:tc>
        <w:tc>
          <w:tcPr>
            <w:tcW w:w="6520" w:type="dxa"/>
          </w:tcPr>
          <w:p w14:paraId="27F8FB0A" w14:textId="0FD815D1" w:rsidR="00471C5B" w:rsidRDefault="00471C5B" w:rsidP="00BF4E9B">
            <w:pPr>
              <w:jc w:val="both"/>
              <w:rPr>
                <w:color w:val="000000" w:themeColor="text1"/>
                <w:lang w:val="en-SG"/>
              </w:rPr>
            </w:pPr>
            <w:r>
              <w:rPr>
                <w:color w:val="000000" w:themeColor="text1"/>
                <w:lang w:val="en-SG"/>
              </w:rPr>
              <w:t xml:space="preserve">The system shall allow users to manually deactivate the emergency alert through an RFID reader, which allow authorised personnel to deactivate the fire alarm by scanning a valid RFID tag. </w:t>
            </w:r>
          </w:p>
        </w:tc>
      </w:tr>
    </w:tbl>
    <w:p w14:paraId="1A7C99CA" w14:textId="77777777" w:rsidR="00E52C08" w:rsidRDefault="00E52C08" w:rsidP="008105D8">
      <w:pPr>
        <w:jc w:val="both"/>
        <w:rPr>
          <w:rFonts w:asciiTheme="majorHAnsi" w:eastAsiaTheme="majorEastAsia" w:hAnsiTheme="majorHAnsi" w:cstheme="majorBidi"/>
          <w:color w:val="000000" w:themeColor="text1"/>
          <w:sz w:val="26"/>
          <w:szCs w:val="26"/>
          <w:lang w:val="en-SG"/>
        </w:rPr>
      </w:pPr>
    </w:p>
    <w:p w14:paraId="3E220A7C" w14:textId="796EF329" w:rsidR="009C1A69" w:rsidRDefault="00EA264E" w:rsidP="008105D8">
      <w:pPr>
        <w:pStyle w:val="Heading3"/>
        <w:numPr>
          <w:ilvl w:val="2"/>
          <w:numId w:val="2"/>
        </w:numPr>
        <w:spacing w:line="360" w:lineRule="auto"/>
        <w:jc w:val="both"/>
        <w:rPr>
          <w:color w:val="000000" w:themeColor="text1"/>
          <w:lang w:val="en-SG"/>
        </w:rPr>
      </w:pPr>
      <w:bookmarkStart w:id="14" w:name="_Toc198755237"/>
      <w:r>
        <w:rPr>
          <w:color w:val="000000" w:themeColor="text1"/>
          <w:lang w:val="en-SG"/>
        </w:rPr>
        <w:t>Fire Suppression using Sprinklers</w:t>
      </w:r>
      <w:bookmarkEnd w:id="14"/>
    </w:p>
    <w:p w14:paraId="409E8276" w14:textId="33E12D25" w:rsidR="004D2D46" w:rsidRPr="004D2D46" w:rsidRDefault="00426101" w:rsidP="008105D8">
      <w:pPr>
        <w:spacing w:after="0"/>
        <w:ind w:left="1440"/>
        <w:jc w:val="both"/>
        <w:rPr>
          <w:lang w:val="en-SG"/>
        </w:rPr>
      </w:pPr>
      <w:r>
        <w:rPr>
          <w:lang w:val="en-SG"/>
        </w:rPr>
        <w:t>The system activates the sprinkler system in the affected room</w:t>
      </w:r>
      <w:r w:rsidR="009F456C">
        <w:rPr>
          <w:lang w:val="en-SG"/>
        </w:rPr>
        <w:t xml:space="preserve"> as the first line of </w:t>
      </w:r>
      <w:r w:rsidR="009F3DE8">
        <w:rPr>
          <w:lang w:val="en-SG"/>
        </w:rPr>
        <w:t xml:space="preserve">defence upon confirmed fire detection from combination of sensors. </w:t>
      </w:r>
    </w:p>
    <w:p w14:paraId="78DDAB53" w14:textId="384E1F8E" w:rsidR="004D2D46" w:rsidRDefault="00C62C77" w:rsidP="008105D8">
      <w:pPr>
        <w:spacing w:after="0"/>
        <w:jc w:val="both"/>
        <w:rPr>
          <w:rFonts w:asciiTheme="majorHAnsi" w:eastAsiaTheme="majorEastAsia" w:hAnsiTheme="majorHAnsi" w:cstheme="majorBidi"/>
          <w:color w:val="000000" w:themeColor="text1"/>
          <w:sz w:val="26"/>
          <w:szCs w:val="26"/>
          <w:lang w:val="en-SG"/>
        </w:rPr>
      </w:pPr>
      <w:r>
        <w:rPr>
          <w:rFonts w:asciiTheme="majorHAnsi" w:eastAsiaTheme="majorEastAsia" w:hAnsiTheme="majorHAnsi" w:cstheme="majorBidi"/>
          <w:color w:val="000000" w:themeColor="text1"/>
          <w:sz w:val="26"/>
          <w:szCs w:val="26"/>
          <w:lang w:val="en-SG"/>
        </w:rPr>
        <w:tab/>
      </w:r>
      <w:r>
        <w:rPr>
          <w:rFonts w:asciiTheme="majorHAnsi" w:eastAsiaTheme="majorEastAsia" w:hAnsiTheme="majorHAnsi" w:cstheme="majorBidi"/>
          <w:color w:val="000000" w:themeColor="text1"/>
          <w:sz w:val="26"/>
          <w:szCs w:val="26"/>
          <w:lang w:val="en-SG"/>
        </w:rPr>
        <w:tab/>
      </w:r>
    </w:p>
    <w:tbl>
      <w:tblPr>
        <w:tblStyle w:val="TableGrid"/>
        <w:tblW w:w="7796" w:type="dxa"/>
        <w:tblInd w:w="1413" w:type="dxa"/>
        <w:tblLook w:val="04A0" w:firstRow="1" w:lastRow="0" w:firstColumn="1" w:lastColumn="0" w:noHBand="0" w:noVBand="1"/>
      </w:tblPr>
      <w:tblGrid>
        <w:gridCol w:w="1276"/>
        <w:gridCol w:w="6520"/>
      </w:tblGrid>
      <w:tr w:rsidR="004D2D46" w:rsidRPr="00EB34A1" w14:paraId="4FA2AB08" w14:textId="77777777" w:rsidTr="00E618B1">
        <w:tc>
          <w:tcPr>
            <w:tcW w:w="1276" w:type="dxa"/>
            <w:shd w:val="clear" w:color="auto" w:fill="E7E6E6" w:themeFill="background2"/>
          </w:tcPr>
          <w:p w14:paraId="6B027FD8" w14:textId="77777777" w:rsidR="004D2D46" w:rsidRPr="00EB34A1" w:rsidRDefault="004D2D46" w:rsidP="008105D8">
            <w:pPr>
              <w:jc w:val="both"/>
              <w:rPr>
                <w:b/>
                <w:color w:val="000000" w:themeColor="text1"/>
                <w:lang w:val="en-SG"/>
              </w:rPr>
            </w:pPr>
            <w:r w:rsidRPr="00EB34A1">
              <w:rPr>
                <w:b/>
                <w:color w:val="000000" w:themeColor="text1"/>
                <w:lang w:val="en-SG"/>
              </w:rPr>
              <w:t>REQ_ID</w:t>
            </w:r>
          </w:p>
        </w:tc>
        <w:tc>
          <w:tcPr>
            <w:tcW w:w="6520" w:type="dxa"/>
            <w:shd w:val="clear" w:color="auto" w:fill="E7E6E6" w:themeFill="background2"/>
          </w:tcPr>
          <w:p w14:paraId="59EF6280" w14:textId="77777777" w:rsidR="004D2D46" w:rsidRPr="00EB34A1" w:rsidRDefault="004D2D46" w:rsidP="008105D8">
            <w:pPr>
              <w:jc w:val="both"/>
              <w:rPr>
                <w:b/>
                <w:color w:val="000000" w:themeColor="text1"/>
                <w:lang w:val="en-SG"/>
              </w:rPr>
            </w:pPr>
            <w:r w:rsidRPr="00EB34A1">
              <w:rPr>
                <w:b/>
                <w:color w:val="000000" w:themeColor="text1"/>
                <w:lang w:val="en-SG"/>
              </w:rPr>
              <w:t>Requirement</w:t>
            </w:r>
          </w:p>
        </w:tc>
      </w:tr>
      <w:tr w:rsidR="004D2D46" w:rsidRPr="00EB34A1" w14:paraId="5377B6D2" w14:textId="77777777" w:rsidTr="00E618B1">
        <w:tc>
          <w:tcPr>
            <w:tcW w:w="1276" w:type="dxa"/>
          </w:tcPr>
          <w:p w14:paraId="2E882647" w14:textId="63668E61" w:rsidR="004D2D46" w:rsidRPr="00EB34A1" w:rsidRDefault="004D2D46" w:rsidP="008105D8">
            <w:pPr>
              <w:jc w:val="both"/>
              <w:rPr>
                <w:color w:val="000000" w:themeColor="text1"/>
                <w:lang w:val="en-SG"/>
              </w:rPr>
            </w:pPr>
            <w:r w:rsidRPr="00EB34A1">
              <w:rPr>
                <w:color w:val="000000" w:themeColor="text1"/>
                <w:lang w:val="en-SG"/>
              </w:rPr>
              <w:t>REQ-</w:t>
            </w:r>
            <w:r w:rsidR="009F3DE8">
              <w:rPr>
                <w:color w:val="000000" w:themeColor="text1"/>
                <w:lang w:val="en-SG"/>
              </w:rPr>
              <w:t>1</w:t>
            </w:r>
            <w:r w:rsidR="00E1574C">
              <w:rPr>
                <w:color w:val="000000" w:themeColor="text1"/>
                <w:lang w:val="en-SG"/>
              </w:rPr>
              <w:t>3</w:t>
            </w:r>
          </w:p>
        </w:tc>
        <w:tc>
          <w:tcPr>
            <w:tcW w:w="6520" w:type="dxa"/>
          </w:tcPr>
          <w:p w14:paraId="38313980" w14:textId="66CE6727" w:rsidR="009F456C" w:rsidRPr="00EB34A1" w:rsidRDefault="009F456C" w:rsidP="008105D8">
            <w:pPr>
              <w:jc w:val="both"/>
              <w:rPr>
                <w:color w:val="000000" w:themeColor="text1"/>
                <w:lang w:val="en-SG"/>
              </w:rPr>
            </w:pPr>
            <w:r>
              <w:rPr>
                <w:color w:val="000000" w:themeColor="text1"/>
                <w:lang w:val="en-SG"/>
              </w:rPr>
              <w:t xml:space="preserve">When fire is detected, the system shall </w:t>
            </w:r>
            <w:r w:rsidR="009F3DE8">
              <w:rPr>
                <w:color w:val="000000" w:themeColor="text1"/>
                <w:lang w:val="en-SG"/>
              </w:rPr>
              <w:t xml:space="preserve">activate the </w:t>
            </w:r>
            <w:r w:rsidR="00780EB3">
              <w:rPr>
                <w:color w:val="000000" w:themeColor="text1"/>
                <w:lang w:val="en-SG"/>
              </w:rPr>
              <w:t xml:space="preserve">servo </w:t>
            </w:r>
            <w:r w:rsidR="009F3DE8">
              <w:rPr>
                <w:color w:val="000000" w:themeColor="text1"/>
                <w:lang w:val="en-SG"/>
              </w:rPr>
              <w:t xml:space="preserve">motor to open the sprinkler valve and release the water. </w:t>
            </w:r>
          </w:p>
        </w:tc>
      </w:tr>
      <w:tr w:rsidR="00780EB3" w:rsidRPr="00EB34A1" w14:paraId="06024D74" w14:textId="77777777" w:rsidTr="00E618B1">
        <w:tc>
          <w:tcPr>
            <w:tcW w:w="1276" w:type="dxa"/>
          </w:tcPr>
          <w:p w14:paraId="5FF8E709" w14:textId="3BEF1BD3" w:rsidR="00780EB3" w:rsidRPr="00EB34A1" w:rsidRDefault="00780EB3" w:rsidP="008105D8">
            <w:pPr>
              <w:jc w:val="both"/>
              <w:rPr>
                <w:color w:val="000000" w:themeColor="text1"/>
                <w:lang w:val="en-SG"/>
              </w:rPr>
            </w:pPr>
            <w:r>
              <w:rPr>
                <w:color w:val="000000" w:themeColor="text1"/>
                <w:lang w:val="en-SG"/>
              </w:rPr>
              <w:t>RED-14</w:t>
            </w:r>
          </w:p>
        </w:tc>
        <w:tc>
          <w:tcPr>
            <w:tcW w:w="6520" w:type="dxa"/>
          </w:tcPr>
          <w:p w14:paraId="6AC44119" w14:textId="4FDD0BCA" w:rsidR="00780EB3" w:rsidRDefault="00780EB3" w:rsidP="008105D8">
            <w:pPr>
              <w:jc w:val="both"/>
              <w:rPr>
                <w:color w:val="000000" w:themeColor="text1"/>
                <w:lang w:val="en-SG"/>
              </w:rPr>
            </w:pPr>
            <w:r>
              <w:rPr>
                <w:color w:val="000000" w:themeColor="text1"/>
                <w:lang w:val="en-SG"/>
              </w:rPr>
              <w:t xml:space="preserve">The system shall activate the DC motor to open the window to let all the smoke out as soon as fie is detected. </w:t>
            </w:r>
          </w:p>
        </w:tc>
      </w:tr>
      <w:tr w:rsidR="004D2D46" w:rsidRPr="00EB34A1" w14:paraId="43DB9E69" w14:textId="77777777" w:rsidTr="00E618B1">
        <w:tc>
          <w:tcPr>
            <w:tcW w:w="1276" w:type="dxa"/>
          </w:tcPr>
          <w:p w14:paraId="5F6B5152" w14:textId="4FCDD26B" w:rsidR="004D2D46" w:rsidRPr="00EB34A1" w:rsidRDefault="004D2D46" w:rsidP="008105D8">
            <w:pPr>
              <w:jc w:val="both"/>
              <w:rPr>
                <w:color w:val="000000" w:themeColor="text1"/>
                <w:lang w:val="en-SG"/>
              </w:rPr>
            </w:pPr>
            <w:r>
              <w:rPr>
                <w:color w:val="000000" w:themeColor="text1"/>
                <w:lang w:val="en-SG"/>
              </w:rPr>
              <w:t>REQ-</w:t>
            </w:r>
            <w:r w:rsidR="009F3DE8">
              <w:rPr>
                <w:color w:val="000000" w:themeColor="text1"/>
                <w:lang w:val="en-SG"/>
              </w:rPr>
              <w:t>1</w:t>
            </w:r>
            <w:r w:rsidR="00780EB3">
              <w:rPr>
                <w:color w:val="000000" w:themeColor="text1"/>
                <w:lang w:val="en-SG"/>
              </w:rPr>
              <w:t>5</w:t>
            </w:r>
          </w:p>
        </w:tc>
        <w:tc>
          <w:tcPr>
            <w:tcW w:w="6520" w:type="dxa"/>
          </w:tcPr>
          <w:p w14:paraId="331B92CD" w14:textId="38BE428F" w:rsidR="004D2D46" w:rsidRPr="00EB34A1" w:rsidRDefault="00E1574C" w:rsidP="008105D8">
            <w:pPr>
              <w:jc w:val="both"/>
              <w:rPr>
                <w:color w:val="000000" w:themeColor="text1"/>
                <w:lang w:val="en-SG"/>
              </w:rPr>
            </w:pPr>
            <w:r w:rsidRPr="00E1574C">
              <w:rPr>
                <w:color w:val="000000" w:themeColor="text1"/>
              </w:rPr>
              <w:t>The system shall escalate the alert level if the moisture sensor does not detect water release during sprinkler activation, indicating a possible failure in the suppression system.</w:t>
            </w:r>
          </w:p>
        </w:tc>
      </w:tr>
      <w:tr w:rsidR="00E1574C" w:rsidRPr="00EB34A1" w14:paraId="2FAFEFD2" w14:textId="77777777" w:rsidTr="00E618B1">
        <w:tc>
          <w:tcPr>
            <w:tcW w:w="1276" w:type="dxa"/>
          </w:tcPr>
          <w:p w14:paraId="4AEE546A" w14:textId="08D333EC" w:rsidR="00E1574C" w:rsidRDefault="00E1574C" w:rsidP="008105D8">
            <w:pPr>
              <w:jc w:val="both"/>
              <w:rPr>
                <w:color w:val="000000" w:themeColor="text1"/>
                <w:lang w:val="en-SG"/>
              </w:rPr>
            </w:pPr>
            <w:r>
              <w:rPr>
                <w:color w:val="000000" w:themeColor="text1"/>
                <w:lang w:val="en-SG"/>
              </w:rPr>
              <w:t>REQ-1</w:t>
            </w:r>
            <w:r w:rsidR="00780EB3">
              <w:rPr>
                <w:color w:val="000000" w:themeColor="text1"/>
                <w:lang w:val="en-SG"/>
              </w:rPr>
              <w:t>6</w:t>
            </w:r>
          </w:p>
        </w:tc>
        <w:tc>
          <w:tcPr>
            <w:tcW w:w="6520" w:type="dxa"/>
          </w:tcPr>
          <w:p w14:paraId="34294E5C" w14:textId="0392D87C" w:rsidR="00E1574C" w:rsidRPr="00E1574C" w:rsidRDefault="00E1574C" w:rsidP="008105D8">
            <w:pPr>
              <w:jc w:val="both"/>
              <w:rPr>
                <w:color w:val="000000" w:themeColor="text1"/>
              </w:rPr>
            </w:pPr>
            <w:r w:rsidRPr="00E1574C">
              <w:rPr>
                <w:color w:val="000000" w:themeColor="text1"/>
              </w:rPr>
              <w:t>The system shall deactivate the sprinkler by stopping the DC motor when a manual reset</w:t>
            </w:r>
            <w:r>
              <w:rPr>
                <w:color w:val="000000" w:themeColor="text1"/>
              </w:rPr>
              <w:t xml:space="preserve"> and</w:t>
            </w:r>
            <w:r w:rsidRPr="00E1574C">
              <w:rPr>
                <w:color w:val="000000" w:themeColor="text1"/>
              </w:rPr>
              <w:t xml:space="preserve"> shutdown command is performed by an authorized user.</w:t>
            </w:r>
          </w:p>
        </w:tc>
      </w:tr>
    </w:tbl>
    <w:p w14:paraId="075BB323" w14:textId="77777777" w:rsidR="00F23B56" w:rsidRDefault="00F23B56" w:rsidP="008105D8">
      <w:pPr>
        <w:jc w:val="both"/>
        <w:rPr>
          <w:color w:val="000000" w:themeColor="text1"/>
          <w:lang w:val="en-SG"/>
        </w:rPr>
      </w:pPr>
    </w:p>
    <w:p w14:paraId="62657FB4" w14:textId="4A1FA998" w:rsidR="00F23B56" w:rsidRDefault="00F23B56" w:rsidP="008105D8">
      <w:pPr>
        <w:pStyle w:val="Heading3"/>
        <w:numPr>
          <w:ilvl w:val="2"/>
          <w:numId w:val="2"/>
        </w:numPr>
        <w:spacing w:line="360" w:lineRule="auto"/>
        <w:jc w:val="both"/>
        <w:rPr>
          <w:color w:val="000000" w:themeColor="text1"/>
          <w:lang w:val="en-SG"/>
        </w:rPr>
      </w:pPr>
      <w:bookmarkStart w:id="15" w:name="_Toc198755238"/>
      <w:commentRangeStart w:id="16"/>
      <w:r>
        <w:rPr>
          <w:color w:val="000000" w:themeColor="text1"/>
          <w:lang w:val="en-SG"/>
        </w:rPr>
        <w:t>Multi-Modal Alert System</w:t>
      </w:r>
      <w:commentRangeEnd w:id="16"/>
      <w:r w:rsidR="0092591A">
        <w:rPr>
          <w:rStyle w:val="CommentReference"/>
          <w:rFonts w:asciiTheme="minorHAnsi" w:eastAsiaTheme="minorHAnsi" w:hAnsiTheme="minorHAnsi" w:cstheme="minorBidi"/>
          <w:color w:val="auto"/>
        </w:rPr>
        <w:commentReference w:id="16"/>
      </w:r>
      <w:bookmarkEnd w:id="15"/>
    </w:p>
    <w:p w14:paraId="44D948F5" w14:textId="67C4CB50" w:rsidR="00F23B56" w:rsidRDefault="00787381" w:rsidP="008105D8">
      <w:pPr>
        <w:spacing w:after="0"/>
        <w:ind w:left="1440"/>
        <w:jc w:val="both"/>
        <w:rPr>
          <w:lang w:val="en-SG"/>
        </w:rPr>
      </w:pPr>
      <w:r>
        <w:rPr>
          <w:lang w:val="en-SG"/>
        </w:rPr>
        <w:t xml:space="preserve">When fire is detected </w:t>
      </w:r>
      <w:r w:rsidR="004D3A8E">
        <w:rPr>
          <w:lang w:val="en-SG"/>
        </w:rPr>
        <w:t xml:space="preserve">after confirmation from sensors, the system shall activate multiple types of alerts simultaneously to ensure all the residents, including those with disabilities are also effectively informed. </w:t>
      </w:r>
    </w:p>
    <w:p w14:paraId="068E5120" w14:textId="77777777" w:rsidR="00C232F1" w:rsidRPr="00F23B56" w:rsidRDefault="00C232F1" w:rsidP="008105D8">
      <w:pPr>
        <w:spacing w:after="0"/>
        <w:ind w:left="1440"/>
        <w:jc w:val="both"/>
        <w:rPr>
          <w:lang w:val="en-SG"/>
        </w:rPr>
      </w:pPr>
    </w:p>
    <w:tbl>
      <w:tblPr>
        <w:tblStyle w:val="TableGrid"/>
        <w:tblW w:w="7815" w:type="dxa"/>
        <w:tblInd w:w="1413" w:type="dxa"/>
        <w:tblLook w:val="04A0" w:firstRow="1" w:lastRow="0" w:firstColumn="1" w:lastColumn="0" w:noHBand="0" w:noVBand="1"/>
      </w:tblPr>
      <w:tblGrid>
        <w:gridCol w:w="1279"/>
        <w:gridCol w:w="6536"/>
      </w:tblGrid>
      <w:tr w:rsidR="00F23B56" w:rsidRPr="00EB34A1" w14:paraId="0666D6E9" w14:textId="77777777" w:rsidTr="00D17E9B">
        <w:trPr>
          <w:trHeight w:val="272"/>
        </w:trPr>
        <w:tc>
          <w:tcPr>
            <w:tcW w:w="1279" w:type="dxa"/>
            <w:shd w:val="clear" w:color="auto" w:fill="E7E6E6" w:themeFill="background2"/>
          </w:tcPr>
          <w:p w14:paraId="2D7B2D6E" w14:textId="77777777" w:rsidR="00F23B56" w:rsidRPr="00EB34A1" w:rsidRDefault="00F23B56" w:rsidP="008105D8">
            <w:pPr>
              <w:jc w:val="both"/>
              <w:rPr>
                <w:b/>
                <w:color w:val="000000" w:themeColor="text1"/>
                <w:lang w:val="en-SG"/>
              </w:rPr>
            </w:pPr>
            <w:r w:rsidRPr="00EB34A1">
              <w:rPr>
                <w:b/>
                <w:color w:val="000000" w:themeColor="text1"/>
                <w:lang w:val="en-SG"/>
              </w:rPr>
              <w:t>REQ_ID</w:t>
            </w:r>
          </w:p>
        </w:tc>
        <w:tc>
          <w:tcPr>
            <w:tcW w:w="6536" w:type="dxa"/>
            <w:shd w:val="clear" w:color="auto" w:fill="E7E6E6" w:themeFill="background2"/>
          </w:tcPr>
          <w:p w14:paraId="698AA19C" w14:textId="77777777" w:rsidR="00F23B56" w:rsidRPr="00EB34A1" w:rsidRDefault="00F23B56" w:rsidP="008105D8">
            <w:pPr>
              <w:jc w:val="both"/>
              <w:rPr>
                <w:b/>
                <w:color w:val="000000" w:themeColor="text1"/>
                <w:lang w:val="en-SG"/>
              </w:rPr>
            </w:pPr>
            <w:r w:rsidRPr="00EB34A1">
              <w:rPr>
                <w:b/>
                <w:color w:val="000000" w:themeColor="text1"/>
                <w:lang w:val="en-SG"/>
              </w:rPr>
              <w:t>Requirement</w:t>
            </w:r>
          </w:p>
        </w:tc>
      </w:tr>
      <w:tr w:rsidR="00F23B56" w:rsidRPr="00EB34A1" w14:paraId="006D6E1F" w14:textId="77777777" w:rsidTr="00D17E9B">
        <w:trPr>
          <w:trHeight w:val="545"/>
        </w:trPr>
        <w:tc>
          <w:tcPr>
            <w:tcW w:w="1279" w:type="dxa"/>
          </w:tcPr>
          <w:p w14:paraId="324F5813" w14:textId="0617FAF5" w:rsidR="00F23B56" w:rsidRPr="00EB34A1" w:rsidRDefault="00F23B56" w:rsidP="008105D8">
            <w:pPr>
              <w:jc w:val="both"/>
              <w:rPr>
                <w:color w:val="000000" w:themeColor="text1"/>
                <w:lang w:val="en-SG"/>
              </w:rPr>
            </w:pPr>
            <w:r w:rsidRPr="00EB34A1">
              <w:rPr>
                <w:color w:val="000000" w:themeColor="text1"/>
                <w:lang w:val="en-SG"/>
              </w:rPr>
              <w:t>REQ-</w:t>
            </w:r>
            <w:r w:rsidR="004D3A8E">
              <w:rPr>
                <w:color w:val="000000" w:themeColor="text1"/>
                <w:lang w:val="en-SG"/>
              </w:rPr>
              <w:t>1</w:t>
            </w:r>
            <w:r w:rsidR="00780EB3">
              <w:rPr>
                <w:color w:val="000000" w:themeColor="text1"/>
                <w:lang w:val="en-SG"/>
              </w:rPr>
              <w:t>7</w:t>
            </w:r>
          </w:p>
        </w:tc>
        <w:tc>
          <w:tcPr>
            <w:tcW w:w="6536" w:type="dxa"/>
          </w:tcPr>
          <w:p w14:paraId="28F2A9EB" w14:textId="06852DDF" w:rsidR="00F23B56" w:rsidRPr="00EB34A1" w:rsidRDefault="004D3A8E" w:rsidP="008105D8">
            <w:pPr>
              <w:jc w:val="both"/>
              <w:rPr>
                <w:color w:val="000000" w:themeColor="text1"/>
                <w:lang w:val="en-SG"/>
              </w:rPr>
            </w:pPr>
            <w:r w:rsidRPr="004D3A8E">
              <w:rPr>
                <w:color w:val="000000" w:themeColor="text1"/>
              </w:rPr>
              <w:t xml:space="preserve">The system shall activate the LED to signal the presence of fire by </w:t>
            </w:r>
            <w:r w:rsidRPr="004D3A8E">
              <w:rPr>
                <w:color w:val="000000" w:themeColor="text1"/>
              </w:rPr>
              <w:t>signalling</w:t>
            </w:r>
            <w:r w:rsidRPr="004D3A8E">
              <w:rPr>
                <w:color w:val="000000" w:themeColor="text1"/>
              </w:rPr>
              <w:t>, regardless of the alert level.</w:t>
            </w:r>
          </w:p>
        </w:tc>
      </w:tr>
      <w:tr w:rsidR="00F23B56" w:rsidRPr="00EB34A1" w14:paraId="6EFAF041" w14:textId="77777777" w:rsidTr="00D17E9B">
        <w:trPr>
          <w:trHeight w:val="535"/>
        </w:trPr>
        <w:tc>
          <w:tcPr>
            <w:tcW w:w="1279" w:type="dxa"/>
          </w:tcPr>
          <w:p w14:paraId="01265543" w14:textId="529EBE97" w:rsidR="00F23B56" w:rsidRPr="00EB34A1" w:rsidRDefault="00F23B56" w:rsidP="008105D8">
            <w:pPr>
              <w:jc w:val="both"/>
              <w:rPr>
                <w:color w:val="000000" w:themeColor="text1"/>
                <w:lang w:val="en-SG"/>
              </w:rPr>
            </w:pPr>
            <w:r>
              <w:rPr>
                <w:color w:val="000000" w:themeColor="text1"/>
                <w:lang w:val="en-SG"/>
              </w:rPr>
              <w:t>REQ-</w:t>
            </w:r>
            <w:r w:rsidR="00787381">
              <w:rPr>
                <w:color w:val="000000" w:themeColor="text1"/>
                <w:lang w:val="en-SG"/>
              </w:rPr>
              <w:t>1</w:t>
            </w:r>
            <w:r w:rsidR="00780EB3">
              <w:rPr>
                <w:color w:val="000000" w:themeColor="text1"/>
                <w:lang w:val="en-SG"/>
              </w:rPr>
              <w:t>8</w:t>
            </w:r>
          </w:p>
        </w:tc>
        <w:tc>
          <w:tcPr>
            <w:tcW w:w="6536" w:type="dxa"/>
          </w:tcPr>
          <w:p w14:paraId="36A18F15" w14:textId="5C1C2653" w:rsidR="00F23B56" w:rsidRPr="00EB34A1" w:rsidRDefault="004D3A8E" w:rsidP="002D3C98">
            <w:pPr>
              <w:jc w:val="both"/>
              <w:rPr>
                <w:color w:val="000000" w:themeColor="text1"/>
                <w:lang w:val="en-SG"/>
              </w:rPr>
            </w:pPr>
            <w:r w:rsidRPr="002D3C98">
              <w:rPr>
                <w:color w:val="000000" w:themeColor="text1"/>
              </w:rPr>
              <w:t>The system shall provide visual alert</w:t>
            </w:r>
            <w:r>
              <w:rPr>
                <w:color w:val="000000" w:themeColor="text1"/>
              </w:rPr>
              <w:t>s from LCD screen showing real-time status of fire alert levels.</w:t>
            </w:r>
          </w:p>
        </w:tc>
      </w:tr>
      <w:tr w:rsidR="000C7775" w:rsidRPr="00EB34A1" w14:paraId="4E196AF8" w14:textId="77777777" w:rsidTr="00D17E9B">
        <w:trPr>
          <w:trHeight w:val="653"/>
        </w:trPr>
        <w:tc>
          <w:tcPr>
            <w:tcW w:w="1279" w:type="dxa"/>
          </w:tcPr>
          <w:p w14:paraId="0602120E" w14:textId="0ED6556A" w:rsidR="000C7775" w:rsidRDefault="000C7775" w:rsidP="008105D8">
            <w:pPr>
              <w:jc w:val="both"/>
              <w:rPr>
                <w:color w:val="000000" w:themeColor="text1"/>
                <w:lang w:val="en-SG"/>
              </w:rPr>
            </w:pPr>
            <w:r>
              <w:rPr>
                <w:color w:val="000000" w:themeColor="text1"/>
                <w:lang w:val="en-SG"/>
              </w:rPr>
              <w:t>REQ-1</w:t>
            </w:r>
            <w:r w:rsidR="00780EB3">
              <w:rPr>
                <w:color w:val="000000" w:themeColor="text1"/>
                <w:lang w:val="en-SG"/>
              </w:rPr>
              <w:t>9</w:t>
            </w:r>
          </w:p>
        </w:tc>
        <w:tc>
          <w:tcPr>
            <w:tcW w:w="6536" w:type="dxa"/>
          </w:tcPr>
          <w:p w14:paraId="187B5285" w14:textId="405ECFB6" w:rsidR="000C7775" w:rsidRDefault="004D3A8E" w:rsidP="002D3C98">
            <w:pPr>
              <w:jc w:val="both"/>
              <w:rPr>
                <w:color w:val="000000" w:themeColor="text1"/>
                <w:lang w:val="en-SG"/>
              </w:rPr>
            </w:pPr>
            <w:r>
              <w:rPr>
                <w:color w:val="000000" w:themeColor="text1"/>
                <w:lang w:val="en-SG"/>
              </w:rPr>
              <w:t xml:space="preserve">The system shall activate the loud buzzer alarms to alert residents of the emergency. </w:t>
            </w:r>
          </w:p>
        </w:tc>
      </w:tr>
      <w:tr w:rsidR="00D17E9B" w:rsidRPr="00EB34A1" w14:paraId="2ACA2BFB" w14:textId="77777777" w:rsidTr="00D17E9B">
        <w:trPr>
          <w:trHeight w:val="653"/>
        </w:trPr>
        <w:tc>
          <w:tcPr>
            <w:tcW w:w="1279" w:type="dxa"/>
          </w:tcPr>
          <w:p w14:paraId="15AE9B22" w14:textId="67BBDA56" w:rsidR="00D17E9B" w:rsidRDefault="00D17E9B" w:rsidP="008105D8">
            <w:pPr>
              <w:jc w:val="both"/>
              <w:rPr>
                <w:color w:val="000000" w:themeColor="text1"/>
                <w:lang w:val="en-SG"/>
              </w:rPr>
            </w:pPr>
            <w:r>
              <w:rPr>
                <w:color w:val="000000" w:themeColor="text1"/>
                <w:lang w:val="en-SG"/>
              </w:rPr>
              <w:t>REQ-</w:t>
            </w:r>
            <w:r w:rsidR="00780EB3">
              <w:rPr>
                <w:color w:val="000000" w:themeColor="text1"/>
                <w:lang w:val="en-SG"/>
              </w:rPr>
              <w:t>20</w:t>
            </w:r>
          </w:p>
        </w:tc>
        <w:tc>
          <w:tcPr>
            <w:tcW w:w="6536" w:type="dxa"/>
          </w:tcPr>
          <w:p w14:paraId="66822B76" w14:textId="3FF5A1E4" w:rsidR="00D17E9B" w:rsidRDefault="005375C5" w:rsidP="008105D8">
            <w:pPr>
              <w:jc w:val="both"/>
              <w:rPr>
                <w:color w:val="000000" w:themeColor="text1"/>
                <w:lang w:val="en-SG"/>
              </w:rPr>
            </w:pPr>
            <w:r w:rsidRPr="005375C5">
              <w:rPr>
                <w:color w:val="000000" w:themeColor="text1"/>
              </w:rPr>
              <w:t>The system shall send push notifications via the mobile app indicating fire alerts and their corresponding alert levels.</w:t>
            </w:r>
          </w:p>
        </w:tc>
      </w:tr>
    </w:tbl>
    <w:p w14:paraId="385CBD95" w14:textId="77777777" w:rsidR="00647780" w:rsidRDefault="00647780" w:rsidP="00647780">
      <w:pPr>
        <w:pStyle w:val="Heading3"/>
        <w:spacing w:line="360" w:lineRule="auto"/>
        <w:jc w:val="both"/>
        <w:rPr>
          <w:color w:val="000000" w:themeColor="text1"/>
          <w:lang w:val="en-SG"/>
        </w:rPr>
      </w:pPr>
      <w:bookmarkStart w:id="17" w:name="_Toc198755239"/>
    </w:p>
    <w:p w14:paraId="6D94030D" w14:textId="59DE1872" w:rsidR="00B34434" w:rsidRPr="00511F4F" w:rsidRDefault="00B34434" w:rsidP="008105D8">
      <w:pPr>
        <w:pStyle w:val="Heading3"/>
        <w:numPr>
          <w:ilvl w:val="2"/>
          <w:numId w:val="2"/>
        </w:numPr>
        <w:spacing w:line="360" w:lineRule="auto"/>
        <w:jc w:val="both"/>
        <w:rPr>
          <w:color w:val="000000" w:themeColor="text1"/>
          <w:lang w:val="en-SG"/>
        </w:rPr>
      </w:pPr>
      <w:r w:rsidRPr="00511F4F">
        <w:rPr>
          <w:color w:val="000000" w:themeColor="text1"/>
          <w:lang w:val="en-SG"/>
        </w:rPr>
        <w:t>Mobile App &amp; Remote Monitoring</w:t>
      </w:r>
      <w:bookmarkEnd w:id="17"/>
    </w:p>
    <w:p w14:paraId="1DC5FD4C" w14:textId="76A20017" w:rsidR="00B34434" w:rsidRPr="00511F4F" w:rsidRDefault="005F6D56" w:rsidP="008105D8">
      <w:pPr>
        <w:spacing w:after="0"/>
        <w:ind w:left="1440"/>
        <w:jc w:val="both"/>
        <w:rPr>
          <w:color w:val="000000" w:themeColor="text1"/>
          <w:lang w:val="en-SG"/>
        </w:rPr>
      </w:pPr>
      <w:r w:rsidRPr="00511F4F">
        <w:rPr>
          <w:color w:val="000000" w:themeColor="text1"/>
          <w:lang w:val="en-SG"/>
        </w:rPr>
        <w:t>The system provides a mobile interface for residents, and authorised users</w:t>
      </w:r>
      <w:r w:rsidR="008105D8" w:rsidRPr="00511F4F">
        <w:rPr>
          <w:color w:val="000000" w:themeColor="text1"/>
          <w:lang w:val="en-SG"/>
        </w:rPr>
        <w:t xml:space="preserve"> (e.g. caregivers)</w:t>
      </w:r>
      <w:r w:rsidRPr="00511F4F">
        <w:rPr>
          <w:color w:val="000000" w:themeColor="text1"/>
          <w:lang w:val="en-SG"/>
        </w:rPr>
        <w:t xml:space="preserve"> to monitor sensor data, receive alerts, and remotely manage emergency responses in </w:t>
      </w:r>
      <w:commentRangeStart w:id="18"/>
      <w:r w:rsidRPr="00511F4F">
        <w:rPr>
          <w:color w:val="000000" w:themeColor="text1"/>
          <w:lang w:val="en-SG"/>
        </w:rPr>
        <w:t>real</w:t>
      </w:r>
      <w:commentRangeEnd w:id="18"/>
      <w:r w:rsidR="005E3559" w:rsidRPr="00511F4F">
        <w:rPr>
          <w:rStyle w:val="CommentReference"/>
          <w:color w:val="000000" w:themeColor="text1"/>
        </w:rPr>
        <w:commentReference w:id="18"/>
      </w:r>
      <w:r w:rsidRPr="00511F4F">
        <w:rPr>
          <w:color w:val="000000" w:themeColor="text1"/>
          <w:lang w:val="en-SG"/>
        </w:rPr>
        <w:t xml:space="preserve"> time.</w:t>
      </w:r>
    </w:p>
    <w:p w14:paraId="1D786C0B" w14:textId="77777777" w:rsidR="005F6D56" w:rsidRPr="00511F4F" w:rsidRDefault="005F6D56" w:rsidP="008105D8">
      <w:pPr>
        <w:spacing w:after="0"/>
        <w:ind w:left="1440"/>
        <w:jc w:val="both"/>
        <w:rPr>
          <w:color w:val="000000" w:themeColor="text1"/>
          <w:lang w:val="en-SG"/>
        </w:rPr>
      </w:pPr>
    </w:p>
    <w:tbl>
      <w:tblPr>
        <w:tblStyle w:val="TableGrid"/>
        <w:tblW w:w="7796" w:type="dxa"/>
        <w:tblInd w:w="1413" w:type="dxa"/>
        <w:tblLook w:val="04A0" w:firstRow="1" w:lastRow="0" w:firstColumn="1" w:lastColumn="0" w:noHBand="0" w:noVBand="1"/>
      </w:tblPr>
      <w:tblGrid>
        <w:gridCol w:w="1276"/>
        <w:gridCol w:w="6520"/>
      </w:tblGrid>
      <w:tr w:rsidR="00511F4F" w:rsidRPr="00511F4F" w14:paraId="45481FBB" w14:textId="77777777" w:rsidTr="00E618B1">
        <w:tc>
          <w:tcPr>
            <w:tcW w:w="1276" w:type="dxa"/>
            <w:shd w:val="clear" w:color="auto" w:fill="E7E6E6" w:themeFill="background2"/>
          </w:tcPr>
          <w:p w14:paraId="3DBF870F" w14:textId="77777777" w:rsidR="005F6D56" w:rsidRPr="00511F4F" w:rsidRDefault="005F6D56" w:rsidP="008105D8">
            <w:pPr>
              <w:jc w:val="both"/>
              <w:rPr>
                <w:b/>
                <w:color w:val="000000" w:themeColor="text1"/>
                <w:lang w:val="en-SG"/>
              </w:rPr>
            </w:pPr>
            <w:r w:rsidRPr="00511F4F">
              <w:rPr>
                <w:b/>
                <w:color w:val="000000" w:themeColor="text1"/>
                <w:lang w:val="en-SG"/>
              </w:rPr>
              <w:t>REQ_ID</w:t>
            </w:r>
          </w:p>
        </w:tc>
        <w:tc>
          <w:tcPr>
            <w:tcW w:w="6520" w:type="dxa"/>
            <w:shd w:val="clear" w:color="auto" w:fill="E7E6E6" w:themeFill="background2"/>
          </w:tcPr>
          <w:p w14:paraId="77AD0FE8" w14:textId="77777777" w:rsidR="005F6D56" w:rsidRPr="00511F4F" w:rsidRDefault="005F6D56" w:rsidP="008105D8">
            <w:pPr>
              <w:jc w:val="both"/>
              <w:rPr>
                <w:b/>
                <w:color w:val="000000" w:themeColor="text1"/>
                <w:lang w:val="en-SG"/>
              </w:rPr>
            </w:pPr>
            <w:r w:rsidRPr="00511F4F">
              <w:rPr>
                <w:b/>
                <w:color w:val="000000" w:themeColor="text1"/>
                <w:lang w:val="en-SG"/>
              </w:rPr>
              <w:t>Requirement</w:t>
            </w:r>
          </w:p>
        </w:tc>
      </w:tr>
      <w:tr w:rsidR="00511F4F" w:rsidRPr="00511F4F" w14:paraId="6E30B4AC" w14:textId="77777777" w:rsidTr="00E618B1">
        <w:tc>
          <w:tcPr>
            <w:tcW w:w="1276" w:type="dxa"/>
          </w:tcPr>
          <w:p w14:paraId="7AF62ADD" w14:textId="7B714898" w:rsidR="005F6D56" w:rsidRPr="00511F4F" w:rsidRDefault="005F6D56" w:rsidP="008105D8">
            <w:pPr>
              <w:jc w:val="both"/>
              <w:rPr>
                <w:color w:val="000000" w:themeColor="text1"/>
                <w:lang w:val="en-SG"/>
              </w:rPr>
            </w:pPr>
            <w:r w:rsidRPr="00511F4F">
              <w:rPr>
                <w:color w:val="000000" w:themeColor="text1"/>
                <w:lang w:val="en-SG"/>
              </w:rPr>
              <w:t>REQ-</w:t>
            </w:r>
            <w:r w:rsidR="00780EB3">
              <w:rPr>
                <w:color w:val="000000" w:themeColor="text1"/>
                <w:lang w:val="en-SG"/>
              </w:rPr>
              <w:t>21</w:t>
            </w:r>
          </w:p>
        </w:tc>
        <w:tc>
          <w:tcPr>
            <w:tcW w:w="6520" w:type="dxa"/>
          </w:tcPr>
          <w:p w14:paraId="50D749A2" w14:textId="3FE39040" w:rsidR="005F6D56" w:rsidRPr="00511F4F" w:rsidRDefault="00845CC1" w:rsidP="008105D8">
            <w:pPr>
              <w:jc w:val="both"/>
              <w:rPr>
                <w:color w:val="000000" w:themeColor="text1"/>
                <w:lang w:val="en-SG"/>
              </w:rPr>
            </w:pPr>
            <w:r w:rsidRPr="00511F4F">
              <w:rPr>
                <w:color w:val="000000" w:themeColor="text1"/>
                <w:lang w:val="en-SG"/>
              </w:rPr>
              <w:t xml:space="preserve">The system shall be integrated with a </w:t>
            </w:r>
            <w:r w:rsidR="00F830BA" w:rsidRPr="00511F4F">
              <w:rPr>
                <w:color w:val="000000" w:themeColor="text1"/>
                <w:lang w:val="en-SG"/>
              </w:rPr>
              <w:t xml:space="preserve">mobile application that displays real-time sensor data </w:t>
            </w:r>
            <w:r w:rsidR="002D3C98" w:rsidRPr="00511F4F">
              <w:rPr>
                <w:color w:val="000000" w:themeColor="text1"/>
                <w:lang w:val="en-SG"/>
              </w:rPr>
              <w:t>and</w:t>
            </w:r>
            <w:r w:rsidR="00F830BA" w:rsidRPr="00511F4F">
              <w:rPr>
                <w:color w:val="000000" w:themeColor="text1"/>
                <w:lang w:val="en-SG"/>
              </w:rPr>
              <w:t xml:space="preserve"> alert history</w:t>
            </w:r>
            <w:r w:rsidR="00511F4F">
              <w:rPr>
                <w:color w:val="000000" w:themeColor="text1"/>
                <w:lang w:val="en-SG"/>
              </w:rPr>
              <w:t xml:space="preserve">. </w:t>
            </w:r>
          </w:p>
        </w:tc>
      </w:tr>
      <w:tr w:rsidR="00511F4F" w:rsidRPr="00511F4F" w14:paraId="6F1A2859" w14:textId="77777777" w:rsidTr="00E618B1">
        <w:tc>
          <w:tcPr>
            <w:tcW w:w="1276" w:type="dxa"/>
          </w:tcPr>
          <w:p w14:paraId="5D902F1B" w14:textId="2CC596A5" w:rsidR="005F6D56" w:rsidRPr="00511F4F" w:rsidRDefault="005F6D56" w:rsidP="008105D8">
            <w:pPr>
              <w:jc w:val="both"/>
              <w:rPr>
                <w:color w:val="000000" w:themeColor="text1"/>
                <w:lang w:val="en-SG"/>
              </w:rPr>
            </w:pPr>
            <w:r w:rsidRPr="00511F4F">
              <w:rPr>
                <w:color w:val="000000" w:themeColor="text1"/>
                <w:lang w:val="en-SG"/>
              </w:rPr>
              <w:t>REQ-</w:t>
            </w:r>
            <w:r w:rsidR="00780EB3">
              <w:rPr>
                <w:color w:val="000000" w:themeColor="text1"/>
                <w:lang w:val="en-SG"/>
              </w:rPr>
              <w:t>22</w:t>
            </w:r>
          </w:p>
        </w:tc>
        <w:tc>
          <w:tcPr>
            <w:tcW w:w="6520" w:type="dxa"/>
          </w:tcPr>
          <w:p w14:paraId="7F6C0C20" w14:textId="7CDCDBA7" w:rsidR="005F6D56" w:rsidRPr="00511F4F" w:rsidRDefault="00450615" w:rsidP="008105D8">
            <w:pPr>
              <w:jc w:val="both"/>
              <w:rPr>
                <w:color w:val="000000" w:themeColor="text1"/>
                <w:lang w:val="en-SG"/>
              </w:rPr>
            </w:pPr>
            <w:r w:rsidRPr="00511F4F">
              <w:rPr>
                <w:color w:val="000000" w:themeColor="text1"/>
              </w:rPr>
              <w:t>The app shall allow users to remotely acknowledge alerts</w:t>
            </w:r>
            <w:r w:rsidR="00511F4F">
              <w:rPr>
                <w:color w:val="000000" w:themeColor="text1"/>
              </w:rPr>
              <w:t xml:space="preserve"> and alert levels. </w:t>
            </w:r>
          </w:p>
        </w:tc>
      </w:tr>
      <w:tr w:rsidR="00511F4F" w:rsidRPr="00511F4F" w14:paraId="282F87D0" w14:textId="77777777" w:rsidTr="00E618B1">
        <w:tc>
          <w:tcPr>
            <w:tcW w:w="1276" w:type="dxa"/>
          </w:tcPr>
          <w:p w14:paraId="598AE0EE" w14:textId="29F9E40D" w:rsidR="005F6D56" w:rsidRPr="00511F4F" w:rsidRDefault="005F6D56" w:rsidP="008105D8">
            <w:pPr>
              <w:jc w:val="both"/>
              <w:rPr>
                <w:color w:val="000000" w:themeColor="text1"/>
                <w:lang w:val="en-SG"/>
              </w:rPr>
            </w:pPr>
            <w:r w:rsidRPr="00511F4F">
              <w:rPr>
                <w:color w:val="000000" w:themeColor="text1"/>
                <w:lang w:val="en-SG"/>
              </w:rPr>
              <w:lastRenderedPageBreak/>
              <w:t>REQ-</w:t>
            </w:r>
            <w:r w:rsidR="00780EB3">
              <w:rPr>
                <w:color w:val="000000" w:themeColor="text1"/>
                <w:lang w:val="en-SG"/>
              </w:rPr>
              <w:t>23</w:t>
            </w:r>
          </w:p>
        </w:tc>
        <w:tc>
          <w:tcPr>
            <w:tcW w:w="6520" w:type="dxa"/>
          </w:tcPr>
          <w:p w14:paraId="3FE3FB61" w14:textId="17E3C262" w:rsidR="005F6D56" w:rsidRPr="00511F4F" w:rsidRDefault="008105D8" w:rsidP="008105D8">
            <w:pPr>
              <w:jc w:val="both"/>
              <w:rPr>
                <w:color w:val="000000" w:themeColor="text1"/>
                <w:lang w:val="en-SG"/>
              </w:rPr>
            </w:pPr>
            <w:r w:rsidRPr="00511F4F">
              <w:rPr>
                <w:color w:val="000000" w:themeColor="text1"/>
                <w:lang w:val="en-SG"/>
              </w:rPr>
              <w:t xml:space="preserve">Authorised users </w:t>
            </w:r>
            <w:r w:rsidR="00511F4F">
              <w:rPr>
                <w:color w:val="000000" w:themeColor="text1"/>
                <w:lang w:val="en-SG"/>
              </w:rPr>
              <w:t xml:space="preserve">and SCDF </w:t>
            </w:r>
            <w:r w:rsidRPr="00511F4F">
              <w:rPr>
                <w:color w:val="000000" w:themeColor="text1"/>
                <w:lang w:val="en-SG"/>
              </w:rPr>
              <w:t>shall receive alerts and updates remotely via the mobile application.</w:t>
            </w:r>
          </w:p>
        </w:tc>
      </w:tr>
    </w:tbl>
    <w:p w14:paraId="171D2269" w14:textId="599E456B" w:rsidR="00184984" w:rsidRPr="0040254B" w:rsidRDefault="00184984" w:rsidP="00F23B56">
      <w:pPr>
        <w:rPr>
          <w:color w:val="000000" w:themeColor="text1"/>
          <w:lang w:val="en-SG" w:eastAsia="zh-CN"/>
        </w:rPr>
      </w:pPr>
    </w:p>
    <w:p w14:paraId="19A43901" w14:textId="7A9EFA99" w:rsidR="00AD5F48" w:rsidRPr="009F456C" w:rsidRDefault="00FF7671" w:rsidP="005F6D56">
      <w:pPr>
        <w:pStyle w:val="Heading2"/>
        <w:numPr>
          <w:ilvl w:val="1"/>
          <w:numId w:val="2"/>
        </w:numPr>
        <w:rPr>
          <w:color w:val="000000" w:themeColor="text1"/>
          <w:lang w:val="en-SG"/>
        </w:rPr>
      </w:pPr>
      <w:bookmarkStart w:id="19" w:name="_Toc198755241"/>
      <w:r w:rsidRPr="00EB34A1">
        <w:rPr>
          <w:color w:val="000000" w:themeColor="text1"/>
          <w:lang w:val="en-SG"/>
        </w:rPr>
        <w:t>Non-Functional Requirements</w:t>
      </w:r>
      <w:bookmarkEnd w:id="19"/>
    </w:p>
    <w:p w14:paraId="42329051" w14:textId="59086FF1" w:rsidR="00A44FE6" w:rsidRPr="009F456C" w:rsidRDefault="009F456C" w:rsidP="005F6D56">
      <w:pPr>
        <w:pStyle w:val="Heading3"/>
        <w:numPr>
          <w:ilvl w:val="2"/>
          <w:numId w:val="2"/>
        </w:numPr>
        <w:spacing w:line="360" w:lineRule="auto"/>
        <w:rPr>
          <w:color w:val="000000" w:themeColor="text1"/>
          <w:lang w:val="en-SG"/>
        </w:rPr>
      </w:pPr>
      <w:bookmarkStart w:id="20" w:name="_Toc198755242"/>
      <w:r>
        <w:rPr>
          <w:color w:val="000000" w:themeColor="text1"/>
          <w:lang w:val="en-SG"/>
        </w:rPr>
        <w:t>System Qualit</w:t>
      </w:r>
      <w:r w:rsidR="00DF1AB9">
        <w:rPr>
          <w:color w:val="000000" w:themeColor="text1"/>
          <w:lang w:val="en-SG"/>
        </w:rPr>
        <w:t>ies &amp; Constraints</w:t>
      </w:r>
      <w:bookmarkEnd w:id="20"/>
    </w:p>
    <w:p w14:paraId="643AF836" w14:textId="3BA28B51" w:rsidR="00BD2F76" w:rsidRDefault="00DF1AB9" w:rsidP="0086190E">
      <w:pPr>
        <w:spacing w:after="0"/>
        <w:ind w:left="1440"/>
        <w:rPr>
          <w:color w:val="000000" w:themeColor="text1"/>
          <w:lang w:val="en-SG"/>
        </w:rPr>
      </w:pPr>
      <w:r>
        <w:rPr>
          <w:color w:val="000000" w:themeColor="text1"/>
          <w:lang w:val="en-SG"/>
        </w:rPr>
        <w:t xml:space="preserve">These requirements should define the performance of the system, the usability, maintainability and other operational </w:t>
      </w:r>
      <w:r w:rsidR="0086190E">
        <w:rPr>
          <w:color w:val="000000" w:themeColor="text1"/>
          <w:lang w:val="en-SG"/>
        </w:rPr>
        <w:t>expectations.</w:t>
      </w:r>
    </w:p>
    <w:p w14:paraId="4C93C9AC" w14:textId="77777777" w:rsidR="009F456C" w:rsidRPr="009F456C" w:rsidRDefault="009F456C" w:rsidP="009F456C">
      <w:pPr>
        <w:spacing w:after="0"/>
        <w:ind w:left="720" w:firstLine="720"/>
        <w:rPr>
          <w:color w:val="000000" w:themeColor="text1"/>
          <w:lang w:val="en-SG"/>
        </w:rPr>
      </w:pPr>
    </w:p>
    <w:tbl>
      <w:tblPr>
        <w:tblStyle w:val="TableGrid"/>
        <w:tblW w:w="7796" w:type="dxa"/>
        <w:tblInd w:w="1413" w:type="dxa"/>
        <w:tblLook w:val="04A0" w:firstRow="1" w:lastRow="0" w:firstColumn="1" w:lastColumn="0" w:noHBand="0" w:noVBand="1"/>
      </w:tblPr>
      <w:tblGrid>
        <w:gridCol w:w="1276"/>
        <w:gridCol w:w="6520"/>
      </w:tblGrid>
      <w:tr w:rsidR="00EB34A1" w:rsidRPr="00EB34A1" w14:paraId="7C9523ED" w14:textId="77777777" w:rsidTr="009F456C">
        <w:tc>
          <w:tcPr>
            <w:tcW w:w="1276" w:type="dxa"/>
            <w:shd w:val="clear" w:color="auto" w:fill="E7E6E6" w:themeFill="background2"/>
          </w:tcPr>
          <w:p w14:paraId="45512DA6" w14:textId="77777777" w:rsidR="008E7E80" w:rsidRPr="00EB34A1" w:rsidRDefault="008E7E80">
            <w:pPr>
              <w:rPr>
                <w:b/>
                <w:color w:val="000000" w:themeColor="text1"/>
                <w:lang w:val="en-SG"/>
              </w:rPr>
            </w:pPr>
            <w:commentRangeStart w:id="21"/>
            <w:r w:rsidRPr="00EB34A1">
              <w:rPr>
                <w:b/>
                <w:color w:val="000000" w:themeColor="text1"/>
                <w:lang w:val="en-SG"/>
              </w:rPr>
              <w:t>REQ_ID</w:t>
            </w:r>
            <w:commentRangeEnd w:id="21"/>
            <w:r w:rsidR="00787381">
              <w:rPr>
                <w:rStyle w:val="CommentReference"/>
              </w:rPr>
              <w:commentReference w:id="21"/>
            </w:r>
          </w:p>
        </w:tc>
        <w:tc>
          <w:tcPr>
            <w:tcW w:w="6520" w:type="dxa"/>
            <w:shd w:val="clear" w:color="auto" w:fill="E7E6E6" w:themeFill="background2"/>
          </w:tcPr>
          <w:p w14:paraId="565100B6" w14:textId="77777777" w:rsidR="008E7E80" w:rsidRPr="00EB34A1" w:rsidRDefault="008E7E80">
            <w:pPr>
              <w:rPr>
                <w:b/>
                <w:color w:val="000000" w:themeColor="text1"/>
                <w:lang w:val="en-SG"/>
              </w:rPr>
            </w:pPr>
            <w:r w:rsidRPr="00EB34A1">
              <w:rPr>
                <w:b/>
                <w:color w:val="000000" w:themeColor="text1"/>
                <w:lang w:val="en-SG"/>
              </w:rPr>
              <w:t>Requirement</w:t>
            </w:r>
          </w:p>
        </w:tc>
      </w:tr>
      <w:tr w:rsidR="00EB34A1" w:rsidRPr="00EB34A1" w14:paraId="47CCBE01" w14:textId="77777777" w:rsidTr="009F456C">
        <w:tc>
          <w:tcPr>
            <w:tcW w:w="1276" w:type="dxa"/>
          </w:tcPr>
          <w:p w14:paraId="009024D3" w14:textId="7F1D2E6A" w:rsidR="008E7E80" w:rsidRPr="00EB34A1" w:rsidRDefault="0046752C">
            <w:pPr>
              <w:rPr>
                <w:color w:val="000000" w:themeColor="text1"/>
                <w:lang w:val="en-SG"/>
              </w:rPr>
            </w:pPr>
            <w:commentRangeStart w:id="22"/>
            <w:r w:rsidRPr="00EB34A1">
              <w:rPr>
                <w:color w:val="000000" w:themeColor="text1"/>
                <w:lang w:val="en-SG"/>
              </w:rPr>
              <w:t>REQ-</w:t>
            </w:r>
            <w:commentRangeEnd w:id="22"/>
            <w:r w:rsidR="00B431B4">
              <w:rPr>
                <w:rStyle w:val="CommentReference"/>
              </w:rPr>
              <w:commentReference w:id="22"/>
            </w:r>
            <w:r w:rsidR="005375C5">
              <w:rPr>
                <w:color w:val="000000" w:themeColor="text1"/>
                <w:lang w:val="en-SG"/>
              </w:rPr>
              <w:t>2</w:t>
            </w:r>
            <w:r w:rsidR="00780EB3">
              <w:rPr>
                <w:color w:val="000000" w:themeColor="text1"/>
                <w:lang w:val="en-SG"/>
              </w:rPr>
              <w:t>4</w:t>
            </w:r>
          </w:p>
        </w:tc>
        <w:tc>
          <w:tcPr>
            <w:tcW w:w="6520" w:type="dxa"/>
          </w:tcPr>
          <w:p w14:paraId="34E17185" w14:textId="1EDE17EB" w:rsidR="00C44591" w:rsidRPr="00EB34A1" w:rsidRDefault="0086190E" w:rsidP="0046752C">
            <w:pPr>
              <w:rPr>
                <w:color w:val="000000" w:themeColor="text1"/>
                <w:lang w:val="en-SG"/>
              </w:rPr>
            </w:pPr>
            <w:r>
              <w:rPr>
                <w:color w:val="000000" w:themeColor="text1"/>
                <w:lang w:val="en-SG"/>
              </w:rPr>
              <w:t>The system shall detect fire events with minimal false positives and false negatives.</w:t>
            </w:r>
          </w:p>
        </w:tc>
      </w:tr>
      <w:tr w:rsidR="005375C5" w:rsidRPr="00EB34A1" w14:paraId="2F9BB446" w14:textId="77777777" w:rsidTr="005375C5">
        <w:tc>
          <w:tcPr>
            <w:tcW w:w="1276" w:type="dxa"/>
          </w:tcPr>
          <w:p w14:paraId="58B2E965" w14:textId="236BF185" w:rsidR="005375C5" w:rsidRPr="00EB34A1" w:rsidRDefault="005375C5">
            <w:pPr>
              <w:rPr>
                <w:color w:val="000000" w:themeColor="text1"/>
                <w:lang w:val="en-SG"/>
              </w:rPr>
            </w:pPr>
            <w:r>
              <w:rPr>
                <w:color w:val="000000" w:themeColor="text1"/>
                <w:lang w:val="en-SG"/>
              </w:rPr>
              <w:t>REQ-2</w:t>
            </w:r>
            <w:r w:rsidR="00780EB3">
              <w:rPr>
                <w:color w:val="000000" w:themeColor="text1"/>
                <w:lang w:val="en-SG"/>
              </w:rPr>
              <w:t>5</w:t>
            </w:r>
          </w:p>
        </w:tc>
        <w:tc>
          <w:tcPr>
            <w:tcW w:w="6520" w:type="dxa"/>
          </w:tcPr>
          <w:p w14:paraId="62B0B1A3" w14:textId="7DC9940F" w:rsidR="005375C5" w:rsidRDefault="005375C5" w:rsidP="0046752C">
            <w:pPr>
              <w:rPr>
                <w:color w:val="000000" w:themeColor="text1"/>
                <w:lang w:val="en-SG"/>
              </w:rPr>
            </w:pPr>
            <w:r w:rsidRPr="005375C5">
              <w:rPr>
                <w:color w:val="000000" w:themeColor="text1"/>
              </w:rPr>
              <w:t>The mobile app shall present fire information and alert levels in a user-friendly and easy-to-use interface designed</w:t>
            </w:r>
            <w:r w:rsidR="00511F4F">
              <w:rPr>
                <w:color w:val="000000" w:themeColor="text1"/>
              </w:rPr>
              <w:t xml:space="preserve"> including large text and a simple layout</w:t>
            </w:r>
            <w:r w:rsidRPr="005375C5">
              <w:rPr>
                <w:color w:val="000000" w:themeColor="text1"/>
              </w:rPr>
              <w:t xml:space="preserve"> to accommodate elderly users.</w:t>
            </w:r>
          </w:p>
        </w:tc>
      </w:tr>
      <w:tr w:rsidR="00D368FC" w:rsidRPr="00EB34A1" w14:paraId="30432D3C" w14:textId="77777777" w:rsidTr="009F456C">
        <w:tc>
          <w:tcPr>
            <w:tcW w:w="1276" w:type="dxa"/>
          </w:tcPr>
          <w:p w14:paraId="514BAEAA" w14:textId="685F17E1" w:rsidR="00D368FC" w:rsidRPr="00EB34A1" w:rsidRDefault="00D368FC">
            <w:pPr>
              <w:rPr>
                <w:color w:val="000000" w:themeColor="text1"/>
                <w:lang w:val="en-SG"/>
              </w:rPr>
            </w:pPr>
            <w:r>
              <w:rPr>
                <w:color w:val="000000" w:themeColor="text1"/>
                <w:lang w:val="en-SG"/>
              </w:rPr>
              <w:t>REQ-</w:t>
            </w:r>
            <w:r w:rsidR="005375C5">
              <w:rPr>
                <w:color w:val="000000" w:themeColor="text1"/>
                <w:lang w:val="en-SG"/>
              </w:rPr>
              <w:t>2</w:t>
            </w:r>
            <w:r w:rsidR="00780EB3">
              <w:rPr>
                <w:color w:val="000000" w:themeColor="text1"/>
                <w:lang w:val="en-SG"/>
              </w:rPr>
              <w:t>6</w:t>
            </w:r>
          </w:p>
        </w:tc>
        <w:tc>
          <w:tcPr>
            <w:tcW w:w="6520" w:type="dxa"/>
          </w:tcPr>
          <w:p w14:paraId="5F7896EF" w14:textId="68C11106" w:rsidR="00D368FC" w:rsidRDefault="005375C5" w:rsidP="0046752C">
            <w:pPr>
              <w:rPr>
                <w:color w:val="000000" w:themeColor="text1"/>
                <w:lang w:val="en-SG"/>
              </w:rPr>
            </w:pPr>
            <w:r w:rsidRPr="005375C5">
              <w:rPr>
                <w:color w:val="000000" w:themeColor="text1"/>
              </w:rPr>
              <w:t>The system shall be designed with configurable software and modular hardware components to allow deployment across multiple households without extensive reconfiguration.</w:t>
            </w:r>
          </w:p>
        </w:tc>
      </w:tr>
      <w:tr w:rsidR="009F456C" w:rsidRPr="00EB34A1" w14:paraId="77C9C4E0" w14:textId="77777777" w:rsidTr="009F456C">
        <w:tc>
          <w:tcPr>
            <w:tcW w:w="1276" w:type="dxa"/>
          </w:tcPr>
          <w:p w14:paraId="14A204AB" w14:textId="38FD647A" w:rsidR="00C1499C" w:rsidRPr="00EB34A1" w:rsidRDefault="00C1499C">
            <w:pPr>
              <w:rPr>
                <w:color w:val="000000" w:themeColor="text1"/>
                <w:lang w:val="en-SG"/>
              </w:rPr>
            </w:pPr>
            <w:r w:rsidRPr="00EB34A1">
              <w:rPr>
                <w:color w:val="000000" w:themeColor="text1"/>
                <w:lang w:val="en-SG"/>
              </w:rPr>
              <w:t>REQ-</w:t>
            </w:r>
            <w:r w:rsidR="00511F4F">
              <w:rPr>
                <w:color w:val="000000" w:themeColor="text1"/>
                <w:lang w:val="en-SG"/>
              </w:rPr>
              <w:t>2</w:t>
            </w:r>
            <w:r w:rsidR="00780EB3">
              <w:rPr>
                <w:color w:val="000000" w:themeColor="text1"/>
                <w:lang w:val="en-SG"/>
              </w:rPr>
              <w:t>7</w:t>
            </w:r>
          </w:p>
        </w:tc>
        <w:tc>
          <w:tcPr>
            <w:tcW w:w="6520" w:type="dxa"/>
          </w:tcPr>
          <w:p w14:paraId="2699DD41" w14:textId="1EF24697" w:rsidR="00C1499C" w:rsidRPr="00EB34A1" w:rsidRDefault="0086190E" w:rsidP="0046752C">
            <w:pPr>
              <w:rPr>
                <w:color w:val="000000" w:themeColor="text1"/>
                <w:lang w:val="en-SG"/>
              </w:rPr>
            </w:pPr>
            <w:r>
              <w:rPr>
                <w:color w:val="000000" w:themeColor="text1"/>
                <w:lang w:val="en-SG"/>
              </w:rPr>
              <w:t>The system shall operate in real-time, responding to fire detection</w:t>
            </w:r>
            <w:r w:rsidR="00106E8A">
              <w:rPr>
                <w:color w:val="000000" w:themeColor="text1"/>
                <w:lang w:val="en-SG"/>
              </w:rPr>
              <w:t xml:space="preserve"> events within </w:t>
            </w:r>
            <w:r w:rsidR="00511F4F">
              <w:rPr>
                <w:color w:val="000000" w:themeColor="text1"/>
                <w:lang w:val="en-SG"/>
              </w:rPr>
              <w:t xml:space="preserve">10 </w:t>
            </w:r>
            <w:r w:rsidR="00106E8A">
              <w:rPr>
                <w:color w:val="000000" w:themeColor="text1"/>
                <w:lang w:val="en-SG"/>
              </w:rPr>
              <w:t>seconds.</w:t>
            </w:r>
          </w:p>
        </w:tc>
      </w:tr>
      <w:tr w:rsidR="00106E8A" w:rsidRPr="00EB34A1" w14:paraId="36140BE9" w14:textId="77777777" w:rsidTr="009F456C">
        <w:tc>
          <w:tcPr>
            <w:tcW w:w="1276" w:type="dxa"/>
          </w:tcPr>
          <w:p w14:paraId="0442A9D3" w14:textId="7E61A0AA" w:rsidR="00106E8A" w:rsidRPr="00EB34A1" w:rsidRDefault="00106E8A">
            <w:pPr>
              <w:rPr>
                <w:color w:val="000000" w:themeColor="text1"/>
                <w:lang w:val="en-SG"/>
              </w:rPr>
            </w:pPr>
            <w:r>
              <w:rPr>
                <w:color w:val="000000" w:themeColor="text1"/>
                <w:lang w:val="en-SG"/>
              </w:rPr>
              <w:t>REQ-</w:t>
            </w:r>
            <w:r w:rsidR="005375C5">
              <w:rPr>
                <w:color w:val="000000" w:themeColor="text1"/>
                <w:lang w:val="en-SG"/>
              </w:rPr>
              <w:t>2</w:t>
            </w:r>
            <w:r w:rsidR="00780EB3">
              <w:rPr>
                <w:color w:val="000000" w:themeColor="text1"/>
                <w:lang w:val="en-SG"/>
              </w:rPr>
              <w:t>8</w:t>
            </w:r>
          </w:p>
        </w:tc>
        <w:tc>
          <w:tcPr>
            <w:tcW w:w="6520" w:type="dxa"/>
          </w:tcPr>
          <w:p w14:paraId="0C79C1FF" w14:textId="08D41CD5" w:rsidR="00106E8A" w:rsidRDefault="00D760C9" w:rsidP="0046752C">
            <w:pPr>
              <w:rPr>
                <w:color w:val="000000" w:themeColor="text1"/>
                <w:lang w:val="en-SG"/>
              </w:rPr>
            </w:pPr>
            <w:r>
              <w:rPr>
                <w:color w:val="000000" w:themeColor="text1"/>
                <w:lang w:val="en-SG"/>
              </w:rPr>
              <w:t>The system interface (including manual switch / button), shall be easily usable by elderly residents with minimal training on the usage.</w:t>
            </w:r>
          </w:p>
        </w:tc>
      </w:tr>
      <w:tr w:rsidR="007B6C51" w:rsidRPr="00511F4F" w14:paraId="003C0553" w14:textId="77777777" w:rsidTr="009F456C">
        <w:tc>
          <w:tcPr>
            <w:tcW w:w="1276" w:type="dxa"/>
          </w:tcPr>
          <w:p w14:paraId="7F2F62FD" w14:textId="59BA9D34" w:rsidR="007B6C51" w:rsidRPr="00511F4F" w:rsidRDefault="007B6C51">
            <w:pPr>
              <w:rPr>
                <w:color w:val="000000" w:themeColor="text1"/>
                <w:lang w:val="en-SG"/>
              </w:rPr>
            </w:pPr>
            <w:r w:rsidRPr="00511F4F">
              <w:rPr>
                <w:color w:val="000000" w:themeColor="text1"/>
                <w:lang w:val="en-SG"/>
              </w:rPr>
              <w:t>REQ-</w:t>
            </w:r>
            <w:r w:rsidR="00511F4F" w:rsidRPr="00511F4F">
              <w:rPr>
                <w:color w:val="000000" w:themeColor="text1"/>
                <w:lang w:val="en-SG"/>
              </w:rPr>
              <w:t>2</w:t>
            </w:r>
            <w:r w:rsidR="00780EB3">
              <w:rPr>
                <w:color w:val="000000" w:themeColor="text1"/>
                <w:lang w:val="en-SG"/>
              </w:rPr>
              <w:t>9</w:t>
            </w:r>
          </w:p>
        </w:tc>
        <w:tc>
          <w:tcPr>
            <w:tcW w:w="6520" w:type="dxa"/>
          </w:tcPr>
          <w:p w14:paraId="57F57FFE" w14:textId="0C5B62F1" w:rsidR="007B6C51" w:rsidRPr="00511F4F" w:rsidRDefault="00AE6F36" w:rsidP="0046752C">
            <w:pPr>
              <w:rPr>
                <w:color w:val="000000" w:themeColor="text1"/>
                <w:lang w:val="en-SG"/>
              </w:rPr>
            </w:pPr>
            <w:r w:rsidRPr="00511F4F">
              <w:rPr>
                <w:color w:val="000000" w:themeColor="text1"/>
                <w:lang w:val="en-SG"/>
              </w:rPr>
              <w:t>The system shall be operational 24/7, with a minimum system uptime of 99.5%.</w:t>
            </w:r>
          </w:p>
        </w:tc>
      </w:tr>
    </w:tbl>
    <w:p w14:paraId="36FB5F07" w14:textId="4BF62A32" w:rsidR="00E52C08" w:rsidRPr="00511F4F" w:rsidRDefault="00E52C08">
      <w:pPr>
        <w:rPr>
          <w:color w:val="EE0000"/>
          <w:lang w:val="en-SG"/>
        </w:rPr>
      </w:pPr>
    </w:p>
    <w:p w14:paraId="37C30673" w14:textId="77777777" w:rsidR="00AE6F36" w:rsidRDefault="00AE6F36">
      <w:pPr>
        <w:rPr>
          <w:rFonts w:asciiTheme="majorHAnsi" w:eastAsiaTheme="majorEastAsia" w:hAnsiTheme="majorHAnsi" w:cstheme="majorBidi"/>
          <w:color w:val="000000" w:themeColor="text1"/>
          <w:sz w:val="32"/>
          <w:szCs w:val="32"/>
          <w:lang w:val="en-SG"/>
        </w:rPr>
      </w:pPr>
      <w:r>
        <w:rPr>
          <w:color w:val="000000" w:themeColor="text1"/>
          <w:lang w:val="en-SG"/>
        </w:rPr>
        <w:br w:type="page"/>
      </w:r>
    </w:p>
    <w:p w14:paraId="5DBEA57B" w14:textId="76F88995" w:rsidR="007435C5" w:rsidRPr="00E52C08" w:rsidRDefault="007435C5" w:rsidP="005F6D56">
      <w:pPr>
        <w:pStyle w:val="Heading1"/>
        <w:numPr>
          <w:ilvl w:val="0"/>
          <w:numId w:val="2"/>
        </w:numPr>
        <w:rPr>
          <w:color w:val="000000" w:themeColor="text1"/>
          <w:lang w:val="en-SG"/>
        </w:rPr>
      </w:pPr>
      <w:bookmarkStart w:id="23" w:name="_Toc198755243"/>
      <w:r w:rsidRPr="00E52C08">
        <w:rPr>
          <w:color w:val="000000" w:themeColor="text1"/>
          <w:lang w:val="en-SG"/>
        </w:rPr>
        <w:lastRenderedPageBreak/>
        <w:t>Software Architecture</w:t>
      </w:r>
      <w:bookmarkEnd w:id="23"/>
    </w:p>
    <w:p w14:paraId="75DF4150" w14:textId="77777777" w:rsidR="007435C5" w:rsidRPr="00E52C08" w:rsidRDefault="007435C5" w:rsidP="005F6D56">
      <w:pPr>
        <w:pStyle w:val="Heading2"/>
        <w:numPr>
          <w:ilvl w:val="1"/>
          <w:numId w:val="2"/>
        </w:numPr>
        <w:rPr>
          <w:color w:val="000000" w:themeColor="text1"/>
          <w:lang w:val="en-SG"/>
        </w:rPr>
      </w:pPr>
      <w:bookmarkStart w:id="24" w:name="_Toc198755244"/>
      <w:r w:rsidRPr="00E52C08">
        <w:rPr>
          <w:color w:val="000000" w:themeColor="text1"/>
          <w:lang w:val="en-SG"/>
        </w:rPr>
        <w:t>Static Software Architecture</w:t>
      </w:r>
      <w:bookmarkEnd w:id="24"/>
    </w:p>
    <w:p w14:paraId="7E0CC960" w14:textId="77777777" w:rsidR="00CF0AB1" w:rsidRDefault="00750055" w:rsidP="002245BE">
      <w:pPr>
        <w:ind w:left="360"/>
        <w:rPr>
          <w:lang w:val="en-SG"/>
        </w:rPr>
      </w:pPr>
      <w:r>
        <w:rPr>
          <w:lang w:val="en-SG"/>
        </w:rPr>
        <w:t xml:space="preserve">The </w:t>
      </w:r>
      <w:r w:rsidR="00527EE4">
        <w:rPr>
          <w:lang w:val="en-SG"/>
        </w:rPr>
        <w:t>Software Architecture defines the various Software Components that are developed to realize the implementation of the system requirements.</w:t>
      </w:r>
    </w:p>
    <w:p w14:paraId="0525A9DE" w14:textId="0B24EF27" w:rsidR="00AA7248" w:rsidRPr="00CF0AB1" w:rsidRDefault="00A02561" w:rsidP="00CF0AB1">
      <w:pPr>
        <w:ind w:left="360"/>
        <w:jc w:val="center"/>
        <w:rPr>
          <w:b/>
          <w:bCs/>
          <w:sz w:val="24"/>
          <w:szCs w:val="24"/>
          <w:lang w:val="en-SG"/>
        </w:rPr>
      </w:pPr>
      <w:r w:rsidRPr="00CF0AB1">
        <w:rPr>
          <w:b/>
          <w:bCs/>
          <w:noProof/>
          <w:sz w:val="24"/>
          <w:szCs w:val="24"/>
          <w:lang w:eastAsia="en-GB"/>
        </w:rPr>
        <mc:AlternateContent>
          <mc:Choice Requires="wps">
            <w:drawing>
              <wp:anchor distT="0" distB="0" distL="114300" distR="114300" simplePos="0" relativeHeight="251658243" behindDoc="0" locked="0" layoutInCell="1" allowOverlap="1" wp14:anchorId="04170685" wp14:editId="45BE03E6">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46A76A90" w:rsidR="00A02561" w:rsidRPr="002245BE" w:rsidRDefault="00A02561" w:rsidP="00A02561">
                            <w:pPr>
                              <w:pStyle w:val="NormalWeb"/>
                              <w:pBdr>
                                <w:bottom w:val="single" w:sz="4" w:space="1" w:color="auto"/>
                              </w:pBdr>
                              <w:spacing w:before="0" w:beforeAutospacing="0" w:after="160" w:afterAutospacing="0" w:line="256" w:lineRule="auto"/>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26" style="position:absolute;left:0;text-align:left;margin-left:0;margin-top:177.05pt;width:203.75pt;height:21.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" filled="f" stroked="f" strokeweight="1pt">
                <v:textbox>
                  <w:txbxContent>
                    <w:p w14:paraId="40BDD9AD" w14:textId="46A76A90" w:rsidR="00A02561" w:rsidRPr="002245BE" w:rsidRDefault="00A02561" w:rsidP="00A02561">
                      <w:pPr>
                        <w:pStyle w:val="NormalWeb"/>
                        <w:pBdr>
                          <w:bottom w:val="single" w:sz="4" w:space="1" w:color="auto"/>
                        </w:pBdr>
                        <w:spacing w:before="0" w:beforeAutospacing="0" w:after="160" w:afterAutospacing="0" w:line="256" w:lineRule="auto"/>
                        <w:rPr>
                          <w:b/>
                          <w:color w:val="000000" w:themeColor="text1"/>
                          <w:lang w:val="en-SG"/>
                        </w:rPr>
                      </w:pPr>
                    </w:p>
                  </w:txbxContent>
                </v:textbox>
                <w10:wrap anchorx="margin"/>
              </v:rect>
            </w:pict>
          </mc:Fallback>
        </mc:AlternateContent>
      </w:r>
      <w:r w:rsidR="00CF0AB1" w:rsidRPr="00CF0AB1">
        <w:rPr>
          <w:b/>
          <w:bCs/>
          <w:sz w:val="24"/>
          <w:szCs w:val="24"/>
          <w:lang w:val="en-SG"/>
        </w:rPr>
        <w:t>Application Layer</w:t>
      </w:r>
    </w:p>
    <w:p w14:paraId="00A47C90" w14:textId="06AF24E6" w:rsidR="00645F4F" w:rsidRDefault="00CF0AB1" w:rsidP="00AA7248">
      <w:pPr>
        <w:rPr>
          <w:lang w:val="en-SG"/>
        </w:rPr>
      </w:pPr>
      <w:r w:rsidRPr="00CF0AB1">
        <w:rPr>
          <w:lang w:val="en-SG"/>
        </w:rPr>
        <w:drawing>
          <wp:inline distT="0" distB="0" distL="0" distR="0" wp14:anchorId="082741BB" wp14:editId="48F49575">
            <wp:extent cx="6030595" cy="3610610"/>
            <wp:effectExtent l="0" t="0" r="8255" b="8890"/>
            <wp:docPr id="1173756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6648" name="Picture 1" descr="A screenshot of a computer&#10;&#10;AI-generated content may be incorrect."/>
                    <pic:cNvPicPr/>
                  </pic:nvPicPr>
                  <pic:blipFill>
                    <a:blip r:embed="rId17"/>
                    <a:stretch>
                      <a:fillRect/>
                    </a:stretch>
                  </pic:blipFill>
                  <pic:spPr>
                    <a:xfrm>
                      <a:off x="0" y="0"/>
                      <a:ext cx="6030595" cy="3610610"/>
                    </a:xfrm>
                    <a:prstGeom prst="rect">
                      <a:avLst/>
                    </a:prstGeom>
                  </pic:spPr>
                </pic:pic>
              </a:graphicData>
            </a:graphic>
          </wp:inline>
        </w:drawing>
      </w:r>
    </w:p>
    <w:p w14:paraId="4B152BD8" w14:textId="7AD36316" w:rsidR="00CF0AB1" w:rsidRDefault="00CF0AB1" w:rsidP="00CF0AB1">
      <w:pPr>
        <w:tabs>
          <w:tab w:val="left" w:pos="3412"/>
        </w:tabs>
        <w:jc w:val="center"/>
        <w:rPr>
          <w:b/>
          <w:bCs/>
          <w:sz w:val="24"/>
          <w:szCs w:val="24"/>
          <w:lang w:val="en-SG"/>
        </w:rPr>
      </w:pPr>
      <w:r w:rsidRPr="00CF0AB1">
        <w:rPr>
          <w:b/>
          <w:bCs/>
          <w:sz w:val="24"/>
          <w:szCs w:val="24"/>
          <w:lang w:val="en-SG"/>
        </w:rPr>
        <w:t>Hardware Abstraction Layer</w:t>
      </w:r>
    </w:p>
    <w:p w14:paraId="5E7FD69C" w14:textId="4C920C7D" w:rsidR="00CF0AB1" w:rsidRPr="00CF0AB1" w:rsidRDefault="00CF0AB1" w:rsidP="00CF0AB1">
      <w:pPr>
        <w:tabs>
          <w:tab w:val="left" w:pos="3412"/>
        </w:tabs>
        <w:jc w:val="center"/>
        <w:rPr>
          <w:b/>
          <w:bCs/>
          <w:sz w:val="24"/>
          <w:szCs w:val="24"/>
          <w:lang w:val="en-SG"/>
        </w:rPr>
      </w:pPr>
      <w:r w:rsidRPr="00CF0AB1">
        <w:rPr>
          <w:b/>
          <w:bCs/>
          <w:sz w:val="24"/>
          <w:szCs w:val="24"/>
          <w:lang w:val="en-SG"/>
        </w:rPr>
        <w:drawing>
          <wp:inline distT="0" distB="0" distL="0" distR="0" wp14:anchorId="19F5E650" wp14:editId="25A2D417">
            <wp:extent cx="5534797" cy="3724795"/>
            <wp:effectExtent l="0" t="0" r="0" b="9525"/>
            <wp:docPr id="10418390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9034" name="Picture 1" descr="A screenshot of a computer code&#10;&#10;AI-generated content may be incorrect."/>
                    <pic:cNvPicPr/>
                  </pic:nvPicPr>
                  <pic:blipFill>
                    <a:blip r:embed="rId18"/>
                    <a:stretch>
                      <a:fillRect/>
                    </a:stretch>
                  </pic:blipFill>
                  <pic:spPr>
                    <a:xfrm>
                      <a:off x="0" y="0"/>
                      <a:ext cx="5534797" cy="3724795"/>
                    </a:xfrm>
                    <a:prstGeom prst="rect">
                      <a:avLst/>
                    </a:prstGeom>
                  </pic:spPr>
                </pic:pic>
              </a:graphicData>
            </a:graphic>
          </wp:inline>
        </w:drawing>
      </w:r>
    </w:p>
    <w:sectPr w:rsidR="00CF0AB1" w:rsidRPr="00CF0AB1" w:rsidSect="00DA2037">
      <w:headerReference w:type="default" r:id="rId19"/>
      <w:pgSz w:w="11906" w:h="16838"/>
      <w:pgMar w:top="1134" w:right="1133" w:bottom="1440" w:left="1276" w:header="51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YAO ZHENGHAN" w:date="2025-05-21T21:14:00Z" w:initials="ZY">
    <w:p w14:paraId="79264050" w14:textId="77777777" w:rsidR="0092591A" w:rsidRDefault="0092591A" w:rsidP="0092591A">
      <w:pPr>
        <w:pStyle w:val="CommentText"/>
      </w:pPr>
      <w:r>
        <w:rPr>
          <w:rStyle w:val="CommentReference"/>
        </w:rPr>
        <w:annotationRef/>
      </w:r>
      <w:r>
        <w:t>From 2.3.5 onwards, FRs stated below are additional functions that could be considered during implementation.</w:t>
      </w:r>
    </w:p>
  </w:comment>
  <w:comment w:id="18" w:author="COLIN WEE" w:date="2025-05-22T13:43:00Z" w:initials="CW">
    <w:p w14:paraId="44C205D2" w14:textId="77777777" w:rsidR="005E3559" w:rsidRDefault="005E3559" w:rsidP="005E3559">
      <w:pPr>
        <w:pStyle w:val="CommentText"/>
      </w:pPr>
      <w:r>
        <w:rPr>
          <w:rStyle w:val="CommentReference"/>
        </w:rPr>
        <w:annotationRef/>
      </w:r>
      <w:r>
        <w:t xml:space="preserve">For REQ-12, we see if we can use smart leds or something similar to do this </w:t>
      </w:r>
    </w:p>
  </w:comment>
  <w:comment w:id="21" w:author="YAO ZHENGHAN" w:date="2025-05-21T21:13:00Z" w:initials="ZY">
    <w:p w14:paraId="00DA1B1A" w14:textId="74193A91" w:rsidR="00787381" w:rsidRDefault="00787381" w:rsidP="00787381">
      <w:pPr>
        <w:pStyle w:val="CommentText"/>
      </w:pPr>
      <w:r>
        <w:rPr>
          <w:rStyle w:val="CommentReference"/>
        </w:rPr>
        <w:annotationRef/>
      </w:r>
      <w:r>
        <w:t>Don’t put REQ ID, wait for FR to finalise before inserting IDs.</w:t>
      </w:r>
    </w:p>
  </w:comment>
  <w:comment w:id="22" w:author="COLIN WEE" w:date="2025-05-22T13:51:00Z" w:initials="CW">
    <w:p w14:paraId="167C32C6" w14:textId="77777777" w:rsidR="00B431B4" w:rsidRDefault="00B431B4" w:rsidP="00B431B4">
      <w:pPr>
        <w:pStyle w:val="CommentText"/>
      </w:pPr>
      <w:r>
        <w:rPr>
          <w:rStyle w:val="CommentReference"/>
        </w:rPr>
        <w:annotationRef/>
      </w:r>
      <w:r>
        <w:t xml:space="preserve">For this we can make it such that we need 2 sensors to be activated before making the alarm 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264050" w15:done="0"/>
  <w15:commentEx w15:paraId="44C205D2" w15:done="0"/>
  <w15:commentEx w15:paraId="00DA1B1A" w15:done="0"/>
  <w15:commentEx w15:paraId="167C3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D14B73" w16cex:dateUtc="2025-05-21T13:14:00Z">
    <w16cex:extLst>
      <w16:ext w16:uri="{CE6994B0-6A32-4C9F-8C6B-6E91EDA988CE}">
        <cr:reactions xmlns:cr="http://schemas.microsoft.com/office/comments/2020/reactions">
          <cr:reaction reactionType="1">
            <cr:reactionInfo dateUtc="2025-05-22T05:42:22Z">
              <cr:user userId="S::COLINWEE07.24@ichat.sp.edu.sg::99c848f9-a3cf-4a50-8896-ceccd03d68dc" userProvider="AD" userName="COLIN WEE"/>
            </cr:reactionInfo>
          </cr:reaction>
        </cr:reactions>
      </w16:ext>
    </w16cex:extLst>
  </w16cex:commentExtensible>
  <w16cex:commentExtensible w16cex:durableId="2FC46C18" w16cex:dateUtc="2025-05-22T05:43:00Z"/>
  <w16cex:commentExtensible w16cex:durableId="6881C481" w16cex:dateUtc="2025-05-21T13:13:00Z"/>
  <w16cex:commentExtensible w16cex:durableId="175A37DD" w16cex:dateUtc="2025-05-22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264050" w16cid:durableId="32D14B73"/>
  <w16cid:commentId w16cid:paraId="44C205D2" w16cid:durableId="2FC46C18"/>
  <w16cid:commentId w16cid:paraId="00DA1B1A" w16cid:durableId="6881C481"/>
  <w16cid:commentId w16cid:paraId="167C32C6" w16cid:durableId="175A37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683E8" w14:textId="77777777" w:rsidR="00CE3560" w:rsidRDefault="00CE3560" w:rsidP="00DD0CE1">
      <w:pPr>
        <w:spacing w:after="0" w:line="240" w:lineRule="auto"/>
      </w:pPr>
      <w:r>
        <w:separator/>
      </w:r>
    </w:p>
  </w:endnote>
  <w:endnote w:type="continuationSeparator" w:id="0">
    <w:p w14:paraId="4D89F1FC" w14:textId="77777777" w:rsidR="00CE3560" w:rsidRDefault="00CE3560"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ED85A" w14:textId="77777777" w:rsidR="00CE3560" w:rsidRDefault="00CE3560" w:rsidP="00DD0CE1">
      <w:pPr>
        <w:spacing w:after="0" w:line="240" w:lineRule="auto"/>
      </w:pPr>
      <w:r>
        <w:separator/>
      </w:r>
    </w:p>
  </w:footnote>
  <w:footnote w:type="continuationSeparator" w:id="0">
    <w:p w14:paraId="67B3349D" w14:textId="77777777" w:rsidR="00CE3560" w:rsidRDefault="00CE3560"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1A12" w14:textId="6A9CEC30" w:rsidR="00DD0CE1" w:rsidRPr="00DD0CE1" w:rsidRDefault="00EB34A1">
    <w:pPr>
      <w:pStyle w:val="Header"/>
      <w:rPr>
        <w:lang w:val="en-SG"/>
      </w:rPr>
    </w:pPr>
    <w:r>
      <w:rPr>
        <w:lang w:val="en-SG"/>
      </w:rPr>
      <w:t>Smart Fire Alert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5D37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40E1C"/>
    <w:multiLevelType w:val="multilevel"/>
    <w:tmpl w:val="105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27061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483201"/>
    <w:multiLevelType w:val="multilevel"/>
    <w:tmpl w:val="F99E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86963"/>
    <w:multiLevelType w:val="multilevel"/>
    <w:tmpl w:val="8AD0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77376"/>
    <w:multiLevelType w:val="hybridMultilevel"/>
    <w:tmpl w:val="39AAB2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BEA663C"/>
    <w:multiLevelType w:val="hybridMultilevel"/>
    <w:tmpl w:val="82649B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8C10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2640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3"/>
  </w:num>
  <w:num w:numId="2" w16cid:durableId="135223421">
    <w:abstractNumId w:val="20"/>
  </w:num>
  <w:num w:numId="3" w16cid:durableId="947007038">
    <w:abstractNumId w:val="7"/>
  </w:num>
  <w:num w:numId="4" w16cid:durableId="96875565">
    <w:abstractNumId w:val="5"/>
  </w:num>
  <w:num w:numId="5" w16cid:durableId="41565045">
    <w:abstractNumId w:val="11"/>
  </w:num>
  <w:num w:numId="6" w16cid:durableId="512766832">
    <w:abstractNumId w:val="0"/>
  </w:num>
  <w:num w:numId="7" w16cid:durableId="371729619">
    <w:abstractNumId w:val="17"/>
  </w:num>
  <w:num w:numId="8" w16cid:durableId="86391744">
    <w:abstractNumId w:val="1"/>
  </w:num>
  <w:num w:numId="9" w16cid:durableId="1195190208">
    <w:abstractNumId w:val="15"/>
  </w:num>
  <w:num w:numId="10" w16cid:durableId="204098472">
    <w:abstractNumId w:val="19"/>
  </w:num>
  <w:num w:numId="11" w16cid:durableId="2060743704">
    <w:abstractNumId w:val="6"/>
  </w:num>
  <w:num w:numId="12" w16cid:durableId="1733655630">
    <w:abstractNumId w:val="8"/>
  </w:num>
  <w:num w:numId="13" w16cid:durableId="1693385677">
    <w:abstractNumId w:val="2"/>
  </w:num>
  <w:num w:numId="14" w16cid:durableId="152575685">
    <w:abstractNumId w:val="9"/>
  </w:num>
  <w:num w:numId="15" w16cid:durableId="1938754808">
    <w:abstractNumId w:val="16"/>
  </w:num>
  <w:num w:numId="16" w16cid:durableId="802192897">
    <w:abstractNumId w:val="18"/>
  </w:num>
  <w:num w:numId="17" w16cid:durableId="1403873504">
    <w:abstractNumId w:val="12"/>
  </w:num>
  <w:num w:numId="18" w16cid:durableId="1254510904">
    <w:abstractNumId w:val="4"/>
  </w:num>
  <w:num w:numId="19" w16cid:durableId="2130199208">
    <w:abstractNumId w:val="10"/>
  </w:num>
  <w:num w:numId="20" w16cid:durableId="587075719">
    <w:abstractNumId w:val="14"/>
  </w:num>
  <w:num w:numId="21" w16cid:durableId="75485966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O ZHENGHAN">
    <w15:presenceInfo w15:providerId="AD" w15:userId="S::ZHENGHAN.24@ichat.sp.edu.sg::78f53c21-727a-424f-937b-cd1b651c2abb"/>
  </w15:person>
  <w15:person w15:author="COLIN WEE">
    <w15:presenceInfo w15:providerId="AD" w15:userId="S::COLINWEE07.24@ichat.sp.edu.sg::99c848f9-a3cf-4a50-8896-ceccd03d6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0C42"/>
    <w:rsid w:val="00043BFE"/>
    <w:rsid w:val="0005497B"/>
    <w:rsid w:val="00075386"/>
    <w:rsid w:val="000838AD"/>
    <w:rsid w:val="00095005"/>
    <w:rsid w:val="000B46F9"/>
    <w:rsid w:val="000C0F10"/>
    <w:rsid w:val="000C7775"/>
    <w:rsid w:val="000D5C50"/>
    <w:rsid w:val="000E1208"/>
    <w:rsid w:val="000E373D"/>
    <w:rsid w:val="000E41E2"/>
    <w:rsid w:val="000E7F59"/>
    <w:rsid w:val="000F6BA7"/>
    <w:rsid w:val="001041D0"/>
    <w:rsid w:val="00106E8A"/>
    <w:rsid w:val="00115E45"/>
    <w:rsid w:val="00132FB9"/>
    <w:rsid w:val="0013690E"/>
    <w:rsid w:val="001375A0"/>
    <w:rsid w:val="00140801"/>
    <w:rsid w:val="00141A9B"/>
    <w:rsid w:val="001501E6"/>
    <w:rsid w:val="001509D3"/>
    <w:rsid w:val="001558CE"/>
    <w:rsid w:val="0015690D"/>
    <w:rsid w:val="00161A0A"/>
    <w:rsid w:val="00161AD4"/>
    <w:rsid w:val="0016472C"/>
    <w:rsid w:val="001811F4"/>
    <w:rsid w:val="001815CA"/>
    <w:rsid w:val="00184984"/>
    <w:rsid w:val="00192DEE"/>
    <w:rsid w:val="001A6AA3"/>
    <w:rsid w:val="001B6BB2"/>
    <w:rsid w:val="001C17D6"/>
    <w:rsid w:val="001E152F"/>
    <w:rsid w:val="001E3A95"/>
    <w:rsid w:val="00205DDE"/>
    <w:rsid w:val="002206F5"/>
    <w:rsid w:val="002245BE"/>
    <w:rsid w:val="00234476"/>
    <w:rsid w:val="00237638"/>
    <w:rsid w:val="00254208"/>
    <w:rsid w:val="0026286A"/>
    <w:rsid w:val="00270157"/>
    <w:rsid w:val="00276D0D"/>
    <w:rsid w:val="00277C43"/>
    <w:rsid w:val="00286EF0"/>
    <w:rsid w:val="002876EE"/>
    <w:rsid w:val="00290E0E"/>
    <w:rsid w:val="00294A18"/>
    <w:rsid w:val="00295E69"/>
    <w:rsid w:val="002A1398"/>
    <w:rsid w:val="002B157D"/>
    <w:rsid w:val="002C41DD"/>
    <w:rsid w:val="002C7535"/>
    <w:rsid w:val="002D2EF6"/>
    <w:rsid w:val="002D3C98"/>
    <w:rsid w:val="002E1B96"/>
    <w:rsid w:val="002E4146"/>
    <w:rsid w:val="002E423D"/>
    <w:rsid w:val="002F7269"/>
    <w:rsid w:val="00307273"/>
    <w:rsid w:val="00316084"/>
    <w:rsid w:val="00316C2F"/>
    <w:rsid w:val="0032168A"/>
    <w:rsid w:val="00330DD6"/>
    <w:rsid w:val="003337AA"/>
    <w:rsid w:val="0036341C"/>
    <w:rsid w:val="00364812"/>
    <w:rsid w:val="00365D0E"/>
    <w:rsid w:val="00365FBB"/>
    <w:rsid w:val="0037016F"/>
    <w:rsid w:val="00385CC3"/>
    <w:rsid w:val="00387BDF"/>
    <w:rsid w:val="00390655"/>
    <w:rsid w:val="0039259E"/>
    <w:rsid w:val="003A2136"/>
    <w:rsid w:val="003A7DB0"/>
    <w:rsid w:val="003B21C4"/>
    <w:rsid w:val="003B2FFA"/>
    <w:rsid w:val="003D08DB"/>
    <w:rsid w:val="003E6329"/>
    <w:rsid w:val="003F0A06"/>
    <w:rsid w:val="003F2198"/>
    <w:rsid w:val="00400AA8"/>
    <w:rsid w:val="0040254B"/>
    <w:rsid w:val="00406F5A"/>
    <w:rsid w:val="004179E6"/>
    <w:rsid w:val="0042362E"/>
    <w:rsid w:val="00426101"/>
    <w:rsid w:val="0042699F"/>
    <w:rsid w:val="00441F94"/>
    <w:rsid w:val="00450615"/>
    <w:rsid w:val="00461381"/>
    <w:rsid w:val="0046752C"/>
    <w:rsid w:val="00471C5B"/>
    <w:rsid w:val="0047352B"/>
    <w:rsid w:val="00474505"/>
    <w:rsid w:val="00476BED"/>
    <w:rsid w:val="00481168"/>
    <w:rsid w:val="004944E9"/>
    <w:rsid w:val="00495017"/>
    <w:rsid w:val="00495F68"/>
    <w:rsid w:val="004B715B"/>
    <w:rsid w:val="004D2D46"/>
    <w:rsid w:val="004D3A8E"/>
    <w:rsid w:val="004D7926"/>
    <w:rsid w:val="004E27DE"/>
    <w:rsid w:val="00505550"/>
    <w:rsid w:val="00511F4F"/>
    <w:rsid w:val="00515F16"/>
    <w:rsid w:val="00527EE4"/>
    <w:rsid w:val="00535E34"/>
    <w:rsid w:val="005375C5"/>
    <w:rsid w:val="005427BE"/>
    <w:rsid w:val="00543090"/>
    <w:rsid w:val="00544CA9"/>
    <w:rsid w:val="005579C4"/>
    <w:rsid w:val="0057703D"/>
    <w:rsid w:val="00577D48"/>
    <w:rsid w:val="00584FE0"/>
    <w:rsid w:val="00590538"/>
    <w:rsid w:val="00593331"/>
    <w:rsid w:val="005A3657"/>
    <w:rsid w:val="005A4DE2"/>
    <w:rsid w:val="005C4883"/>
    <w:rsid w:val="005C71A8"/>
    <w:rsid w:val="005D0BAB"/>
    <w:rsid w:val="005E3559"/>
    <w:rsid w:val="005F4AC2"/>
    <w:rsid w:val="005F6D56"/>
    <w:rsid w:val="005F7FF4"/>
    <w:rsid w:val="006072C8"/>
    <w:rsid w:val="00613539"/>
    <w:rsid w:val="00615204"/>
    <w:rsid w:val="00627E26"/>
    <w:rsid w:val="00631D0A"/>
    <w:rsid w:val="006445DB"/>
    <w:rsid w:val="00644EA3"/>
    <w:rsid w:val="00645F4F"/>
    <w:rsid w:val="00645FC7"/>
    <w:rsid w:val="00646C4C"/>
    <w:rsid w:val="00647780"/>
    <w:rsid w:val="006564B2"/>
    <w:rsid w:val="00664166"/>
    <w:rsid w:val="00673A5A"/>
    <w:rsid w:val="00693CD1"/>
    <w:rsid w:val="00696D85"/>
    <w:rsid w:val="006A114A"/>
    <w:rsid w:val="006A1A9A"/>
    <w:rsid w:val="006A58F3"/>
    <w:rsid w:val="006B0B96"/>
    <w:rsid w:val="006D0D76"/>
    <w:rsid w:val="006D2053"/>
    <w:rsid w:val="006D2E58"/>
    <w:rsid w:val="006E4D46"/>
    <w:rsid w:val="006F19BF"/>
    <w:rsid w:val="006F2E79"/>
    <w:rsid w:val="006F46AD"/>
    <w:rsid w:val="006F7E9F"/>
    <w:rsid w:val="00727AC4"/>
    <w:rsid w:val="00737FE8"/>
    <w:rsid w:val="007435C5"/>
    <w:rsid w:val="0074384E"/>
    <w:rsid w:val="00750055"/>
    <w:rsid w:val="00753194"/>
    <w:rsid w:val="007557CF"/>
    <w:rsid w:val="00770D76"/>
    <w:rsid w:val="00780EB3"/>
    <w:rsid w:val="00787381"/>
    <w:rsid w:val="00790AEC"/>
    <w:rsid w:val="0079285F"/>
    <w:rsid w:val="0079669A"/>
    <w:rsid w:val="007A78AA"/>
    <w:rsid w:val="007B0B9B"/>
    <w:rsid w:val="007B4ED3"/>
    <w:rsid w:val="007B6C51"/>
    <w:rsid w:val="007B79C1"/>
    <w:rsid w:val="007C3A45"/>
    <w:rsid w:val="007C4580"/>
    <w:rsid w:val="007C66D4"/>
    <w:rsid w:val="007D25C8"/>
    <w:rsid w:val="007D34A8"/>
    <w:rsid w:val="007D4B51"/>
    <w:rsid w:val="007E7350"/>
    <w:rsid w:val="007F10DF"/>
    <w:rsid w:val="007F5FDD"/>
    <w:rsid w:val="0081007F"/>
    <w:rsid w:val="008105D8"/>
    <w:rsid w:val="00810D27"/>
    <w:rsid w:val="00814AF4"/>
    <w:rsid w:val="0082435E"/>
    <w:rsid w:val="008327E0"/>
    <w:rsid w:val="00834DF7"/>
    <w:rsid w:val="0084157B"/>
    <w:rsid w:val="00845CC1"/>
    <w:rsid w:val="00850820"/>
    <w:rsid w:val="00856C43"/>
    <w:rsid w:val="0086190E"/>
    <w:rsid w:val="00862D95"/>
    <w:rsid w:val="00881A0F"/>
    <w:rsid w:val="008975D6"/>
    <w:rsid w:val="008A219A"/>
    <w:rsid w:val="008B4EBC"/>
    <w:rsid w:val="008C1B92"/>
    <w:rsid w:val="008D1375"/>
    <w:rsid w:val="008D55ED"/>
    <w:rsid w:val="008E2CB8"/>
    <w:rsid w:val="008E7E80"/>
    <w:rsid w:val="00906741"/>
    <w:rsid w:val="009071D4"/>
    <w:rsid w:val="00922450"/>
    <w:rsid w:val="0092591A"/>
    <w:rsid w:val="0093366C"/>
    <w:rsid w:val="00935558"/>
    <w:rsid w:val="00942CB6"/>
    <w:rsid w:val="00945088"/>
    <w:rsid w:val="00945868"/>
    <w:rsid w:val="00946627"/>
    <w:rsid w:val="00950208"/>
    <w:rsid w:val="009631F1"/>
    <w:rsid w:val="00980BE6"/>
    <w:rsid w:val="009875B3"/>
    <w:rsid w:val="00994C39"/>
    <w:rsid w:val="009A1608"/>
    <w:rsid w:val="009A2AE2"/>
    <w:rsid w:val="009A4E58"/>
    <w:rsid w:val="009A630D"/>
    <w:rsid w:val="009C1A69"/>
    <w:rsid w:val="009D3148"/>
    <w:rsid w:val="009E1C13"/>
    <w:rsid w:val="009F3DE8"/>
    <w:rsid w:val="009F456C"/>
    <w:rsid w:val="009F4824"/>
    <w:rsid w:val="00A02561"/>
    <w:rsid w:val="00A053CD"/>
    <w:rsid w:val="00A0773E"/>
    <w:rsid w:val="00A15B24"/>
    <w:rsid w:val="00A423E0"/>
    <w:rsid w:val="00A4301A"/>
    <w:rsid w:val="00A44FE6"/>
    <w:rsid w:val="00A459AF"/>
    <w:rsid w:val="00A54E55"/>
    <w:rsid w:val="00A6016F"/>
    <w:rsid w:val="00A615D4"/>
    <w:rsid w:val="00A62092"/>
    <w:rsid w:val="00A62FED"/>
    <w:rsid w:val="00A7015F"/>
    <w:rsid w:val="00A75688"/>
    <w:rsid w:val="00A93572"/>
    <w:rsid w:val="00A95D3A"/>
    <w:rsid w:val="00AA1BCE"/>
    <w:rsid w:val="00AA6EFB"/>
    <w:rsid w:val="00AA7248"/>
    <w:rsid w:val="00AB1FA5"/>
    <w:rsid w:val="00AB22F7"/>
    <w:rsid w:val="00AB547E"/>
    <w:rsid w:val="00AC5FD4"/>
    <w:rsid w:val="00AC6F1B"/>
    <w:rsid w:val="00AD5F48"/>
    <w:rsid w:val="00AD6C92"/>
    <w:rsid w:val="00AE13B7"/>
    <w:rsid w:val="00AE6F36"/>
    <w:rsid w:val="00AF57BC"/>
    <w:rsid w:val="00B000EF"/>
    <w:rsid w:val="00B02519"/>
    <w:rsid w:val="00B036B3"/>
    <w:rsid w:val="00B06C1E"/>
    <w:rsid w:val="00B24A08"/>
    <w:rsid w:val="00B34434"/>
    <w:rsid w:val="00B353A7"/>
    <w:rsid w:val="00B42DFC"/>
    <w:rsid w:val="00B431B4"/>
    <w:rsid w:val="00B45DC4"/>
    <w:rsid w:val="00B46301"/>
    <w:rsid w:val="00B47C75"/>
    <w:rsid w:val="00B513F5"/>
    <w:rsid w:val="00B53FC2"/>
    <w:rsid w:val="00B60367"/>
    <w:rsid w:val="00B64709"/>
    <w:rsid w:val="00B704A4"/>
    <w:rsid w:val="00B777DA"/>
    <w:rsid w:val="00B979A0"/>
    <w:rsid w:val="00B97D9F"/>
    <w:rsid w:val="00BB7B9B"/>
    <w:rsid w:val="00BC7F26"/>
    <w:rsid w:val="00BD2F76"/>
    <w:rsid w:val="00BD3AE4"/>
    <w:rsid w:val="00BE5039"/>
    <w:rsid w:val="00BE6155"/>
    <w:rsid w:val="00BF1535"/>
    <w:rsid w:val="00BF22B1"/>
    <w:rsid w:val="00BF3A85"/>
    <w:rsid w:val="00BF4E9B"/>
    <w:rsid w:val="00C00145"/>
    <w:rsid w:val="00C0026C"/>
    <w:rsid w:val="00C0433D"/>
    <w:rsid w:val="00C1499C"/>
    <w:rsid w:val="00C16FC9"/>
    <w:rsid w:val="00C171B0"/>
    <w:rsid w:val="00C2219F"/>
    <w:rsid w:val="00C22EB5"/>
    <w:rsid w:val="00C232F1"/>
    <w:rsid w:val="00C44591"/>
    <w:rsid w:val="00C45DA2"/>
    <w:rsid w:val="00C472A3"/>
    <w:rsid w:val="00C541E4"/>
    <w:rsid w:val="00C56F63"/>
    <w:rsid w:val="00C60413"/>
    <w:rsid w:val="00C627F7"/>
    <w:rsid w:val="00C62C77"/>
    <w:rsid w:val="00C65AA3"/>
    <w:rsid w:val="00C65DEE"/>
    <w:rsid w:val="00C725CF"/>
    <w:rsid w:val="00C86426"/>
    <w:rsid w:val="00C90CE6"/>
    <w:rsid w:val="00C91BA4"/>
    <w:rsid w:val="00CA096E"/>
    <w:rsid w:val="00CA57DD"/>
    <w:rsid w:val="00CB273E"/>
    <w:rsid w:val="00CB2EE1"/>
    <w:rsid w:val="00CC0202"/>
    <w:rsid w:val="00CC33E5"/>
    <w:rsid w:val="00CC578F"/>
    <w:rsid w:val="00CC7475"/>
    <w:rsid w:val="00CE1C26"/>
    <w:rsid w:val="00CE2402"/>
    <w:rsid w:val="00CE3560"/>
    <w:rsid w:val="00CF0AB1"/>
    <w:rsid w:val="00CF2A60"/>
    <w:rsid w:val="00CF34BE"/>
    <w:rsid w:val="00D17E9B"/>
    <w:rsid w:val="00D31949"/>
    <w:rsid w:val="00D368FC"/>
    <w:rsid w:val="00D54C12"/>
    <w:rsid w:val="00D55E96"/>
    <w:rsid w:val="00D64FB6"/>
    <w:rsid w:val="00D65297"/>
    <w:rsid w:val="00D75E12"/>
    <w:rsid w:val="00D760C9"/>
    <w:rsid w:val="00D818D8"/>
    <w:rsid w:val="00D91B0E"/>
    <w:rsid w:val="00D950C8"/>
    <w:rsid w:val="00D95D51"/>
    <w:rsid w:val="00DA2037"/>
    <w:rsid w:val="00DA578A"/>
    <w:rsid w:val="00DB6913"/>
    <w:rsid w:val="00DD0CE1"/>
    <w:rsid w:val="00DD26A8"/>
    <w:rsid w:val="00DD2E80"/>
    <w:rsid w:val="00DD6A93"/>
    <w:rsid w:val="00DF1AB9"/>
    <w:rsid w:val="00DF3B5D"/>
    <w:rsid w:val="00DF6D9B"/>
    <w:rsid w:val="00DF7F0C"/>
    <w:rsid w:val="00E11412"/>
    <w:rsid w:val="00E1574C"/>
    <w:rsid w:val="00E15F93"/>
    <w:rsid w:val="00E2293D"/>
    <w:rsid w:val="00E26B8A"/>
    <w:rsid w:val="00E308E5"/>
    <w:rsid w:val="00E52C08"/>
    <w:rsid w:val="00E66BC6"/>
    <w:rsid w:val="00E747A9"/>
    <w:rsid w:val="00E900C5"/>
    <w:rsid w:val="00E937C3"/>
    <w:rsid w:val="00E94B42"/>
    <w:rsid w:val="00E94E05"/>
    <w:rsid w:val="00EA264E"/>
    <w:rsid w:val="00EA28CB"/>
    <w:rsid w:val="00EA6B53"/>
    <w:rsid w:val="00EA6C04"/>
    <w:rsid w:val="00EB34A1"/>
    <w:rsid w:val="00EB4527"/>
    <w:rsid w:val="00EB7155"/>
    <w:rsid w:val="00EC4AFA"/>
    <w:rsid w:val="00ED7087"/>
    <w:rsid w:val="00EE2FD1"/>
    <w:rsid w:val="00F1433B"/>
    <w:rsid w:val="00F23B56"/>
    <w:rsid w:val="00F42A75"/>
    <w:rsid w:val="00F5480E"/>
    <w:rsid w:val="00F830BA"/>
    <w:rsid w:val="00F83184"/>
    <w:rsid w:val="00F834ED"/>
    <w:rsid w:val="00F84260"/>
    <w:rsid w:val="00F94080"/>
    <w:rsid w:val="00F97B73"/>
    <w:rsid w:val="00FA240C"/>
    <w:rsid w:val="00FB23CD"/>
    <w:rsid w:val="00FC1077"/>
    <w:rsid w:val="00FD3A2C"/>
    <w:rsid w:val="00FD47A5"/>
    <w:rsid w:val="00FE0A1C"/>
    <w:rsid w:val="00FF29A3"/>
    <w:rsid w:val="00FF68A8"/>
    <w:rsid w:val="00FF7671"/>
    <w:rsid w:val="0402BEDB"/>
    <w:rsid w:val="0637ADCA"/>
    <w:rsid w:val="07564F2C"/>
    <w:rsid w:val="090E6B43"/>
    <w:rsid w:val="0D2D53CF"/>
    <w:rsid w:val="195B96DC"/>
    <w:rsid w:val="21690509"/>
    <w:rsid w:val="29292995"/>
    <w:rsid w:val="2B0F37CC"/>
    <w:rsid w:val="2B1CD440"/>
    <w:rsid w:val="2CC8AEA2"/>
    <w:rsid w:val="2F67BD2E"/>
    <w:rsid w:val="2F900D98"/>
    <w:rsid w:val="307369BE"/>
    <w:rsid w:val="32B561B6"/>
    <w:rsid w:val="348FE277"/>
    <w:rsid w:val="379B27E3"/>
    <w:rsid w:val="3826C9EB"/>
    <w:rsid w:val="387CD0F8"/>
    <w:rsid w:val="39F955A4"/>
    <w:rsid w:val="40F58B62"/>
    <w:rsid w:val="412EE82F"/>
    <w:rsid w:val="414B6422"/>
    <w:rsid w:val="46239741"/>
    <w:rsid w:val="4EE14E0F"/>
    <w:rsid w:val="4EEB180D"/>
    <w:rsid w:val="50095936"/>
    <w:rsid w:val="52ECD10E"/>
    <w:rsid w:val="55EA6CAD"/>
    <w:rsid w:val="5DEF65C6"/>
    <w:rsid w:val="644C0614"/>
    <w:rsid w:val="688BAB10"/>
    <w:rsid w:val="6A08CA75"/>
    <w:rsid w:val="6BE83B27"/>
    <w:rsid w:val="769C2B27"/>
    <w:rsid w:val="783395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17AC9ABD-2D7E-4C11-A206-A6B1BB71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87381"/>
    <w:rPr>
      <w:sz w:val="16"/>
      <w:szCs w:val="16"/>
    </w:rPr>
  </w:style>
  <w:style w:type="paragraph" w:styleId="CommentText">
    <w:name w:val="annotation text"/>
    <w:basedOn w:val="Normal"/>
    <w:link w:val="CommentTextChar"/>
    <w:uiPriority w:val="99"/>
    <w:unhideWhenUsed/>
    <w:rsid w:val="00787381"/>
    <w:pPr>
      <w:spacing w:line="240" w:lineRule="auto"/>
    </w:pPr>
    <w:rPr>
      <w:sz w:val="20"/>
      <w:szCs w:val="20"/>
    </w:rPr>
  </w:style>
  <w:style w:type="character" w:customStyle="1" w:styleId="CommentTextChar">
    <w:name w:val="Comment Text Char"/>
    <w:basedOn w:val="DefaultParagraphFont"/>
    <w:link w:val="CommentText"/>
    <w:uiPriority w:val="99"/>
    <w:rsid w:val="00787381"/>
    <w:rPr>
      <w:sz w:val="20"/>
      <w:szCs w:val="20"/>
    </w:rPr>
  </w:style>
  <w:style w:type="paragraph" w:styleId="CommentSubject">
    <w:name w:val="annotation subject"/>
    <w:basedOn w:val="CommentText"/>
    <w:next w:val="CommentText"/>
    <w:link w:val="CommentSubjectChar"/>
    <w:uiPriority w:val="99"/>
    <w:semiHidden/>
    <w:unhideWhenUsed/>
    <w:rsid w:val="00787381"/>
    <w:rPr>
      <w:b/>
      <w:bCs/>
    </w:rPr>
  </w:style>
  <w:style w:type="character" w:customStyle="1" w:styleId="CommentSubjectChar">
    <w:name w:val="Comment Subject Char"/>
    <w:basedOn w:val="CommentTextChar"/>
    <w:link w:val="CommentSubject"/>
    <w:uiPriority w:val="99"/>
    <w:semiHidden/>
    <w:rsid w:val="00787381"/>
    <w:rPr>
      <w:b/>
      <w:bCs/>
      <w:sz w:val="20"/>
      <w:szCs w:val="20"/>
    </w:rPr>
  </w:style>
  <w:style w:type="character" w:styleId="UnresolvedMention">
    <w:name w:val="Unresolved Mention"/>
    <w:basedOn w:val="DefaultParagraphFont"/>
    <w:uiPriority w:val="99"/>
    <w:semiHidden/>
    <w:unhideWhenUsed/>
    <w:rsid w:val="00BF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4546">
      <w:bodyDiv w:val="1"/>
      <w:marLeft w:val="0"/>
      <w:marRight w:val="0"/>
      <w:marTop w:val="0"/>
      <w:marBottom w:val="0"/>
      <w:divBdr>
        <w:top w:val="none" w:sz="0" w:space="0" w:color="auto"/>
        <w:left w:val="none" w:sz="0" w:space="0" w:color="auto"/>
        <w:bottom w:val="none" w:sz="0" w:space="0" w:color="auto"/>
        <w:right w:val="none" w:sz="0" w:space="0" w:color="auto"/>
      </w:divBdr>
      <w:divsChild>
        <w:div w:id="396510223">
          <w:marLeft w:val="0"/>
          <w:marRight w:val="0"/>
          <w:marTop w:val="0"/>
          <w:marBottom w:val="0"/>
          <w:divBdr>
            <w:top w:val="none" w:sz="0" w:space="0" w:color="auto"/>
            <w:left w:val="none" w:sz="0" w:space="0" w:color="auto"/>
            <w:bottom w:val="none" w:sz="0" w:space="0" w:color="auto"/>
            <w:right w:val="none" w:sz="0" w:space="0" w:color="auto"/>
          </w:divBdr>
          <w:divsChild>
            <w:div w:id="20167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2554">
      <w:bodyDiv w:val="1"/>
      <w:marLeft w:val="0"/>
      <w:marRight w:val="0"/>
      <w:marTop w:val="0"/>
      <w:marBottom w:val="0"/>
      <w:divBdr>
        <w:top w:val="none" w:sz="0" w:space="0" w:color="auto"/>
        <w:left w:val="none" w:sz="0" w:space="0" w:color="auto"/>
        <w:bottom w:val="none" w:sz="0" w:space="0" w:color="auto"/>
        <w:right w:val="none" w:sz="0" w:space="0" w:color="auto"/>
      </w:divBdr>
      <w:divsChild>
        <w:div w:id="1267613050">
          <w:marLeft w:val="0"/>
          <w:marRight w:val="0"/>
          <w:marTop w:val="0"/>
          <w:marBottom w:val="0"/>
          <w:divBdr>
            <w:top w:val="none" w:sz="0" w:space="0" w:color="auto"/>
            <w:left w:val="none" w:sz="0" w:space="0" w:color="auto"/>
            <w:bottom w:val="none" w:sz="0" w:space="0" w:color="auto"/>
            <w:right w:val="none" w:sz="0" w:space="0" w:color="auto"/>
          </w:divBdr>
          <w:divsChild>
            <w:div w:id="14346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0196">
      <w:bodyDiv w:val="1"/>
      <w:marLeft w:val="0"/>
      <w:marRight w:val="0"/>
      <w:marTop w:val="0"/>
      <w:marBottom w:val="0"/>
      <w:divBdr>
        <w:top w:val="none" w:sz="0" w:space="0" w:color="auto"/>
        <w:left w:val="none" w:sz="0" w:space="0" w:color="auto"/>
        <w:bottom w:val="none" w:sz="0" w:space="0" w:color="auto"/>
        <w:right w:val="none" w:sz="0" w:space="0" w:color="auto"/>
      </w:divBdr>
      <w:divsChild>
        <w:div w:id="2019039801">
          <w:marLeft w:val="0"/>
          <w:marRight w:val="0"/>
          <w:marTop w:val="0"/>
          <w:marBottom w:val="0"/>
          <w:divBdr>
            <w:top w:val="none" w:sz="0" w:space="0" w:color="auto"/>
            <w:left w:val="none" w:sz="0" w:space="0" w:color="auto"/>
            <w:bottom w:val="none" w:sz="0" w:space="0" w:color="auto"/>
            <w:right w:val="none" w:sz="0" w:space="0" w:color="auto"/>
          </w:divBdr>
          <w:divsChild>
            <w:div w:id="13604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592">
      <w:bodyDiv w:val="1"/>
      <w:marLeft w:val="0"/>
      <w:marRight w:val="0"/>
      <w:marTop w:val="0"/>
      <w:marBottom w:val="0"/>
      <w:divBdr>
        <w:top w:val="none" w:sz="0" w:space="0" w:color="auto"/>
        <w:left w:val="none" w:sz="0" w:space="0" w:color="auto"/>
        <w:bottom w:val="none" w:sz="0" w:space="0" w:color="auto"/>
        <w:right w:val="none" w:sz="0" w:space="0" w:color="auto"/>
      </w:divBdr>
      <w:divsChild>
        <w:div w:id="91513737">
          <w:marLeft w:val="0"/>
          <w:marRight w:val="0"/>
          <w:marTop w:val="0"/>
          <w:marBottom w:val="0"/>
          <w:divBdr>
            <w:top w:val="none" w:sz="0" w:space="0" w:color="auto"/>
            <w:left w:val="none" w:sz="0" w:space="0" w:color="auto"/>
            <w:bottom w:val="none" w:sz="0" w:space="0" w:color="auto"/>
            <w:right w:val="none" w:sz="0" w:space="0" w:color="auto"/>
          </w:divBdr>
          <w:divsChild>
            <w:div w:id="5155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8153">
      <w:bodyDiv w:val="1"/>
      <w:marLeft w:val="0"/>
      <w:marRight w:val="0"/>
      <w:marTop w:val="0"/>
      <w:marBottom w:val="0"/>
      <w:divBdr>
        <w:top w:val="none" w:sz="0" w:space="0" w:color="auto"/>
        <w:left w:val="none" w:sz="0" w:space="0" w:color="auto"/>
        <w:bottom w:val="none" w:sz="0" w:space="0" w:color="auto"/>
        <w:right w:val="none" w:sz="0" w:space="0" w:color="auto"/>
      </w:divBdr>
      <w:divsChild>
        <w:div w:id="2044089265">
          <w:marLeft w:val="0"/>
          <w:marRight w:val="0"/>
          <w:marTop w:val="0"/>
          <w:marBottom w:val="0"/>
          <w:divBdr>
            <w:top w:val="none" w:sz="0" w:space="0" w:color="auto"/>
            <w:left w:val="none" w:sz="0" w:space="0" w:color="auto"/>
            <w:bottom w:val="none" w:sz="0" w:space="0" w:color="auto"/>
            <w:right w:val="none" w:sz="0" w:space="0" w:color="auto"/>
          </w:divBdr>
          <w:divsChild>
            <w:div w:id="8779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501">
      <w:bodyDiv w:val="1"/>
      <w:marLeft w:val="0"/>
      <w:marRight w:val="0"/>
      <w:marTop w:val="0"/>
      <w:marBottom w:val="0"/>
      <w:divBdr>
        <w:top w:val="none" w:sz="0" w:space="0" w:color="auto"/>
        <w:left w:val="none" w:sz="0" w:space="0" w:color="auto"/>
        <w:bottom w:val="none" w:sz="0" w:space="0" w:color="auto"/>
        <w:right w:val="none" w:sz="0" w:space="0" w:color="auto"/>
      </w:divBdr>
      <w:divsChild>
        <w:div w:id="1771926970">
          <w:marLeft w:val="0"/>
          <w:marRight w:val="0"/>
          <w:marTop w:val="0"/>
          <w:marBottom w:val="0"/>
          <w:divBdr>
            <w:top w:val="single" w:sz="2" w:space="0" w:color="auto"/>
            <w:left w:val="single" w:sz="2" w:space="0" w:color="auto"/>
            <w:bottom w:val="single" w:sz="2" w:space="0" w:color="auto"/>
            <w:right w:val="single" w:sz="2" w:space="0" w:color="auto"/>
          </w:divBdr>
          <w:divsChild>
            <w:div w:id="1193298478">
              <w:marLeft w:val="0"/>
              <w:marRight w:val="0"/>
              <w:marTop w:val="0"/>
              <w:marBottom w:val="0"/>
              <w:divBdr>
                <w:top w:val="single" w:sz="2" w:space="0" w:color="E5E7EB"/>
                <w:left w:val="single" w:sz="2" w:space="0" w:color="E5E7EB"/>
                <w:bottom w:val="single" w:sz="2" w:space="0" w:color="E5E7EB"/>
                <w:right w:val="single" w:sz="2" w:space="0" w:color="E5E7EB"/>
              </w:divBdr>
              <w:divsChild>
                <w:div w:id="1718385620">
                  <w:marLeft w:val="0"/>
                  <w:marRight w:val="0"/>
                  <w:marTop w:val="0"/>
                  <w:marBottom w:val="0"/>
                  <w:divBdr>
                    <w:top w:val="single" w:sz="2" w:space="0" w:color="E5E7EB"/>
                    <w:left w:val="single" w:sz="2" w:space="0" w:color="E5E7EB"/>
                    <w:bottom w:val="single" w:sz="2" w:space="0" w:color="E5E7EB"/>
                    <w:right w:val="single" w:sz="2" w:space="0" w:color="E5E7EB"/>
                  </w:divBdr>
                  <w:divsChild>
                    <w:div w:id="1826122672">
                      <w:marLeft w:val="0"/>
                      <w:marRight w:val="0"/>
                      <w:marTop w:val="0"/>
                      <w:marBottom w:val="0"/>
                      <w:divBdr>
                        <w:top w:val="single" w:sz="2" w:space="0" w:color="E5E7EB"/>
                        <w:left w:val="single" w:sz="2" w:space="0" w:color="E5E7EB"/>
                        <w:bottom w:val="single" w:sz="2" w:space="0" w:color="E5E7EB"/>
                        <w:right w:val="single" w:sz="2" w:space="0" w:color="E5E7EB"/>
                      </w:divBdr>
                      <w:divsChild>
                        <w:div w:id="1275405511">
                          <w:marLeft w:val="0"/>
                          <w:marRight w:val="0"/>
                          <w:marTop w:val="0"/>
                          <w:marBottom w:val="0"/>
                          <w:divBdr>
                            <w:top w:val="single" w:sz="2" w:space="0" w:color="E5E7EB"/>
                            <w:left w:val="single" w:sz="2" w:space="0" w:color="E5E7EB"/>
                            <w:bottom w:val="single" w:sz="2" w:space="0" w:color="E5E7EB"/>
                            <w:right w:val="single" w:sz="2" w:space="0" w:color="E5E7EB"/>
                          </w:divBdr>
                          <w:divsChild>
                            <w:div w:id="980767929">
                              <w:marLeft w:val="0"/>
                              <w:marRight w:val="0"/>
                              <w:marTop w:val="0"/>
                              <w:marBottom w:val="0"/>
                              <w:divBdr>
                                <w:top w:val="single" w:sz="2" w:space="0" w:color="E5E7EB"/>
                                <w:left w:val="single" w:sz="2" w:space="0" w:color="E5E7EB"/>
                                <w:bottom w:val="single" w:sz="2" w:space="0" w:color="E5E7EB"/>
                                <w:right w:val="single" w:sz="2" w:space="0" w:color="E5E7EB"/>
                              </w:divBdr>
                              <w:divsChild>
                                <w:div w:id="1386683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9964805">
                  <w:marLeft w:val="0"/>
                  <w:marRight w:val="0"/>
                  <w:marTop w:val="0"/>
                  <w:marBottom w:val="0"/>
                  <w:divBdr>
                    <w:top w:val="single" w:sz="2" w:space="0" w:color="E5E7EB"/>
                    <w:left w:val="single" w:sz="2" w:space="0" w:color="E5E7EB"/>
                    <w:bottom w:val="single" w:sz="2" w:space="0" w:color="E5E7EB"/>
                    <w:right w:val="single" w:sz="2" w:space="0" w:color="E5E7EB"/>
                  </w:divBdr>
                  <w:divsChild>
                    <w:div w:id="135420881">
                      <w:marLeft w:val="0"/>
                      <w:marRight w:val="0"/>
                      <w:marTop w:val="0"/>
                      <w:marBottom w:val="0"/>
                      <w:divBdr>
                        <w:top w:val="single" w:sz="2" w:space="0" w:color="E5E7EB"/>
                        <w:left w:val="single" w:sz="2" w:space="0" w:color="E5E7EB"/>
                        <w:bottom w:val="single" w:sz="2" w:space="0" w:color="E5E7EB"/>
                        <w:right w:val="single" w:sz="2" w:space="0" w:color="E5E7EB"/>
                      </w:divBdr>
                      <w:divsChild>
                        <w:div w:id="62411774">
                          <w:marLeft w:val="0"/>
                          <w:marRight w:val="0"/>
                          <w:marTop w:val="0"/>
                          <w:marBottom w:val="0"/>
                          <w:divBdr>
                            <w:top w:val="single" w:sz="2" w:space="0" w:color="E5E7EB"/>
                            <w:left w:val="single" w:sz="2" w:space="0" w:color="E5E7EB"/>
                            <w:bottom w:val="single" w:sz="2" w:space="0" w:color="E5E7EB"/>
                            <w:right w:val="single" w:sz="2" w:space="0" w:color="E5E7EB"/>
                          </w:divBdr>
                          <w:divsChild>
                            <w:div w:id="845435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901997">
                          <w:marLeft w:val="0"/>
                          <w:marRight w:val="0"/>
                          <w:marTop w:val="0"/>
                          <w:marBottom w:val="0"/>
                          <w:divBdr>
                            <w:top w:val="single" w:sz="2" w:space="0" w:color="E5E7EB"/>
                            <w:left w:val="single" w:sz="2" w:space="0" w:color="E5E7EB"/>
                            <w:bottom w:val="single" w:sz="2" w:space="0" w:color="E5E7EB"/>
                            <w:right w:val="single" w:sz="2" w:space="0" w:color="E5E7EB"/>
                          </w:divBdr>
                          <w:divsChild>
                            <w:div w:id="17389758">
                              <w:marLeft w:val="0"/>
                              <w:marRight w:val="0"/>
                              <w:marTop w:val="0"/>
                              <w:marBottom w:val="0"/>
                              <w:divBdr>
                                <w:top w:val="single" w:sz="2" w:space="0" w:color="E5E7EB"/>
                                <w:left w:val="single" w:sz="2" w:space="0" w:color="E5E7EB"/>
                                <w:bottom w:val="single" w:sz="2" w:space="0" w:color="E5E7EB"/>
                                <w:right w:val="single" w:sz="2" w:space="0" w:color="E5E7EB"/>
                              </w:divBdr>
                              <w:divsChild>
                                <w:div w:id="1375889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927017">
                          <w:marLeft w:val="0"/>
                          <w:marRight w:val="0"/>
                          <w:marTop w:val="0"/>
                          <w:marBottom w:val="0"/>
                          <w:divBdr>
                            <w:top w:val="single" w:sz="2" w:space="0" w:color="E5E7EB"/>
                            <w:left w:val="single" w:sz="2" w:space="0" w:color="E5E7EB"/>
                            <w:bottom w:val="single" w:sz="2" w:space="0" w:color="E5E7EB"/>
                            <w:right w:val="single" w:sz="2" w:space="0" w:color="E5E7EB"/>
                          </w:divBdr>
                          <w:divsChild>
                            <w:div w:id="244807361">
                              <w:marLeft w:val="0"/>
                              <w:marRight w:val="0"/>
                              <w:marTop w:val="0"/>
                              <w:marBottom w:val="0"/>
                              <w:divBdr>
                                <w:top w:val="single" w:sz="2" w:space="0" w:color="E5E7EB"/>
                                <w:left w:val="single" w:sz="2" w:space="0" w:color="E5E7EB"/>
                                <w:bottom w:val="single" w:sz="2" w:space="0" w:color="E5E7EB"/>
                                <w:right w:val="single" w:sz="2" w:space="0" w:color="E5E7EB"/>
                              </w:divBdr>
                              <w:divsChild>
                                <w:div w:id="245041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91414570">
      <w:bodyDiv w:val="1"/>
      <w:marLeft w:val="0"/>
      <w:marRight w:val="0"/>
      <w:marTop w:val="0"/>
      <w:marBottom w:val="0"/>
      <w:divBdr>
        <w:top w:val="none" w:sz="0" w:space="0" w:color="auto"/>
        <w:left w:val="none" w:sz="0" w:space="0" w:color="auto"/>
        <w:bottom w:val="none" w:sz="0" w:space="0" w:color="auto"/>
        <w:right w:val="none" w:sz="0" w:space="0" w:color="auto"/>
      </w:divBdr>
      <w:divsChild>
        <w:div w:id="1089353563">
          <w:marLeft w:val="0"/>
          <w:marRight w:val="0"/>
          <w:marTop w:val="0"/>
          <w:marBottom w:val="0"/>
          <w:divBdr>
            <w:top w:val="none" w:sz="0" w:space="0" w:color="auto"/>
            <w:left w:val="none" w:sz="0" w:space="0" w:color="auto"/>
            <w:bottom w:val="none" w:sz="0" w:space="0" w:color="auto"/>
            <w:right w:val="none" w:sz="0" w:space="0" w:color="auto"/>
          </w:divBdr>
          <w:divsChild>
            <w:div w:id="1770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289">
      <w:bodyDiv w:val="1"/>
      <w:marLeft w:val="0"/>
      <w:marRight w:val="0"/>
      <w:marTop w:val="0"/>
      <w:marBottom w:val="0"/>
      <w:divBdr>
        <w:top w:val="none" w:sz="0" w:space="0" w:color="auto"/>
        <w:left w:val="none" w:sz="0" w:space="0" w:color="auto"/>
        <w:bottom w:val="none" w:sz="0" w:space="0" w:color="auto"/>
        <w:right w:val="none" w:sz="0" w:space="0" w:color="auto"/>
      </w:divBdr>
      <w:divsChild>
        <w:div w:id="1047022691">
          <w:marLeft w:val="0"/>
          <w:marRight w:val="0"/>
          <w:marTop w:val="0"/>
          <w:marBottom w:val="0"/>
          <w:divBdr>
            <w:top w:val="none" w:sz="0" w:space="0" w:color="auto"/>
            <w:left w:val="none" w:sz="0" w:space="0" w:color="auto"/>
            <w:bottom w:val="none" w:sz="0" w:space="0" w:color="auto"/>
            <w:right w:val="none" w:sz="0" w:space="0" w:color="auto"/>
          </w:divBdr>
          <w:divsChild>
            <w:div w:id="9170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6303">
      <w:bodyDiv w:val="1"/>
      <w:marLeft w:val="0"/>
      <w:marRight w:val="0"/>
      <w:marTop w:val="0"/>
      <w:marBottom w:val="0"/>
      <w:divBdr>
        <w:top w:val="none" w:sz="0" w:space="0" w:color="auto"/>
        <w:left w:val="none" w:sz="0" w:space="0" w:color="auto"/>
        <w:bottom w:val="none" w:sz="0" w:space="0" w:color="auto"/>
        <w:right w:val="none" w:sz="0" w:space="0" w:color="auto"/>
      </w:divBdr>
      <w:divsChild>
        <w:div w:id="1452818264">
          <w:marLeft w:val="0"/>
          <w:marRight w:val="0"/>
          <w:marTop w:val="0"/>
          <w:marBottom w:val="0"/>
          <w:divBdr>
            <w:top w:val="none" w:sz="0" w:space="0" w:color="auto"/>
            <w:left w:val="none" w:sz="0" w:space="0" w:color="auto"/>
            <w:bottom w:val="none" w:sz="0" w:space="0" w:color="auto"/>
            <w:right w:val="none" w:sz="0" w:space="0" w:color="auto"/>
          </w:divBdr>
          <w:divsChild>
            <w:div w:id="2831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5301">
      <w:bodyDiv w:val="1"/>
      <w:marLeft w:val="0"/>
      <w:marRight w:val="0"/>
      <w:marTop w:val="0"/>
      <w:marBottom w:val="0"/>
      <w:divBdr>
        <w:top w:val="none" w:sz="0" w:space="0" w:color="auto"/>
        <w:left w:val="none" w:sz="0" w:space="0" w:color="auto"/>
        <w:bottom w:val="none" w:sz="0" w:space="0" w:color="auto"/>
        <w:right w:val="none" w:sz="0" w:space="0" w:color="auto"/>
      </w:divBdr>
      <w:divsChild>
        <w:div w:id="1529610559">
          <w:marLeft w:val="0"/>
          <w:marRight w:val="0"/>
          <w:marTop w:val="0"/>
          <w:marBottom w:val="0"/>
          <w:divBdr>
            <w:top w:val="none" w:sz="0" w:space="0" w:color="auto"/>
            <w:left w:val="none" w:sz="0" w:space="0" w:color="auto"/>
            <w:bottom w:val="none" w:sz="0" w:space="0" w:color="auto"/>
            <w:right w:val="none" w:sz="0" w:space="0" w:color="auto"/>
          </w:divBdr>
          <w:divsChild>
            <w:div w:id="18939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3772">
      <w:bodyDiv w:val="1"/>
      <w:marLeft w:val="0"/>
      <w:marRight w:val="0"/>
      <w:marTop w:val="0"/>
      <w:marBottom w:val="0"/>
      <w:divBdr>
        <w:top w:val="none" w:sz="0" w:space="0" w:color="auto"/>
        <w:left w:val="none" w:sz="0" w:space="0" w:color="auto"/>
        <w:bottom w:val="none" w:sz="0" w:space="0" w:color="auto"/>
        <w:right w:val="none" w:sz="0" w:space="0" w:color="auto"/>
      </w:divBdr>
      <w:divsChild>
        <w:div w:id="1592543168">
          <w:marLeft w:val="0"/>
          <w:marRight w:val="0"/>
          <w:marTop w:val="0"/>
          <w:marBottom w:val="0"/>
          <w:divBdr>
            <w:top w:val="single" w:sz="2" w:space="0" w:color="auto"/>
            <w:left w:val="single" w:sz="2" w:space="0" w:color="auto"/>
            <w:bottom w:val="single" w:sz="2" w:space="0" w:color="auto"/>
            <w:right w:val="single" w:sz="2" w:space="0" w:color="auto"/>
          </w:divBdr>
          <w:divsChild>
            <w:div w:id="1392117089">
              <w:marLeft w:val="0"/>
              <w:marRight w:val="0"/>
              <w:marTop w:val="0"/>
              <w:marBottom w:val="0"/>
              <w:divBdr>
                <w:top w:val="single" w:sz="2" w:space="0" w:color="E5E7EB"/>
                <w:left w:val="single" w:sz="2" w:space="0" w:color="E5E7EB"/>
                <w:bottom w:val="single" w:sz="2" w:space="0" w:color="E5E7EB"/>
                <w:right w:val="single" w:sz="2" w:space="0" w:color="E5E7EB"/>
              </w:divBdr>
              <w:divsChild>
                <w:div w:id="642927680">
                  <w:marLeft w:val="0"/>
                  <w:marRight w:val="0"/>
                  <w:marTop w:val="0"/>
                  <w:marBottom w:val="0"/>
                  <w:divBdr>
                    <w:top w:val="single" w:sz="2" w:space="0" w:color="E5E7EB"/>
                    <w:left w:val="single" w:sz="2" w:space="0" w:color="E5E7EB"/>
                    <w:bottom w:val="single" w:sz="2" w:space="0" w:color="E5E7EB"/>
                    <w:right w:val="single" w:sz="2" w:space="0" w:color="E5E7EB"/>
                  </w:divBdr>
                  <w:divsChild>
                    <w:div w:id="1073087125">
                      <w:marLeft w:val="0"/>
                      <w:marRight w:val="0"/>
                      <w:marTop w:val="0"/>
                      <w:marBottom w:val="0"/>
                      <w:divBdr>
                        <w:top w:val="single" w:sz="2" w:space="0" w:color="E5E7EB"/>
                        <w:left w:val="single" w:sz="2" w:space="0" w:color="E5E7EB"/>
                        <w:bottom w:val="single" w:sz="2" w:space="0" w:color="E5E7EB"/>
                        <w:right w:val="single" w:sz="2" w:space="0" w:color="E5E7EB"/>
                      </w:divBdr>
                      <w:divsChild>
                        <w:div w:id="1206600076">
                          <w:marLeft w:val="0"/>
                          <w:marRight w:val="0"/>
                          <w:marTop w:val="0"/>
                          <w:marBottom w:val="0"/>
                          <w:divBdr>
                            <w:top w:val="single" w:sz="2" w:space="0" w:color="E5E7EB"/>
                            <w:left w:val="single" w:sz="2" w:space="0" w:color="E5E7EB"/>
                            <w:bottom w:val="single" w:sz="2" w:space="0" w:color="E5E7EB"/>
                            <w:right w:val="single" w:sz="2" w:space="0" w:color="E5E7EB"/>
                          </w:divBdr>
                          <w:divsChild>
                            <w:div w:id="1295334469">
                              <w:marLeft w:val="0"/>
                              <w:marRight w:val="0"/>
                              <w:marTop w:val="0"/>
                              <w:marBottom w:val="0"/>
                              <w:divBdr>
                                <w:top w:val="single" w:sz="2" w:space="0" w:color="E5E7EB"/>
                                <w:left w:val="single" w:sz="2" w:space="0" w:color="E5E7EB"/>
                                <w:bottom w:val="single" w:sz="2" w:space="0" w:color="E5E7EB"/>
                                <w:right w:val="single" w:sz="2" w:space="0" w:color="E5E7EB"/>
                              </w:divBdr>
                              <w:divsChild>
                                <w:div w:id="1654487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3076117">
                  <w:marLeft w:val="0"/>
                  <w:marRight w:val="0"/>
                  <w:marTop w:val="0"/>
                  <w:marBottom w:val="0"/>
                  <w:divBdr>
                    <w:top w:val="single" w:sz="2" w:space="0" w:color="E5E7EB"/>
                    <w:left w:val="single" w:sz="2" w:space="0" w:color="E5E7EB"/>
                    <w:bottom w:val="single" w:sz="2" w:space="0" w:color="E5E7EB"/>
                    <w:right w:val="single" w:sz="2" w:space="0" w:color="E5E7EB"/>
                  </w:divBdr>
                  <w:divsChild>
                    <w:div w:id="213859467">
                      <w:marLeft w:val="0"/>
                      <w:marRight w:val="0"/>
                      <w:marTop w:val="0"/>
                      <w:marBottom w:val="0"/>
                      <w:divBdr>
                        <w:top w:val="single" w:sz="2" w:space="0" w:color="E5E7EB"/>
                        <w:left w:val="single" w:sz="2" w:space="0" w:color="E5E7EB"/>
                        <w:bottom w:val="single" w:sz="2" w:space="0" w:color="E5E7EB"/>
                        <w:right w:val="single" w:sz="2" w:space="0" w:color="E5E7EB"/>
                      </w:divBdr>
                      <w:divsChild>
                        <w:div w:id="145247697">
                          <w:marLeft w:val="0"/>
                          <w:marRight w:val="0"/>
                          <w:marTop w:val="0"/>
                          <w:marBottom w:val="0"/>
                          <w:divBdr>
                            <w:top w:val="single" w:sz="2" w:space="0" w:color="E5E7EB"/>
                            <w:left w:val="single" w:sz="2" w:space="0" w:color="E5E7EB"/>
                            <w:bottom w:val="single" w:sz="2" w:space="0" w:color="E5E7EB"/>
                            <w:right w:val="single" w:sz="2" w:space="0" w:color="E5E7EB"/>
                          </w:divBdr>
                          <w:divsChild>
                            <w:div w:id="1489440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338764">
                          <w:marLeft w:val="0"/>
                          <w:marRight w:val="0"/>
                          <w:marTop w:val="0"/>
                          <w:marBottom w:val="0"/>
                          <w:divBdr>
                            <w:top w:val="single" w:sz="2" w:space="0" w:color="E5E7EB"/>
                            <w:left w:val="single" w:sz="2" w:space="0" w:color="E5E7EB"/>
                            <w:bottom w:val="single" w:sz="2" w:space="0" w:color="E5E7EB"/>
                            <w:right w:val="single" w:sz="2" w:space="0" w:color="E5E7EB"/>
                          </w:divBdr>
                          <w:divsChild>
                            <w:div w:id="1803890082">
                              <w:marLeft w:val="0"/>
                              <w:marRight w:val="0"/>
                              <w:marTop w:val="0"/>
                              <w:marBottom w:val="0"/>
                              <w:divBdr>
                                <w:top w:val="single" w:sz="2" w:space="0" w:color="E5E7EB"/>
                                <w:left w:val="single" w:sz="2" w:space="0" w:color="E5E7EB"/>
                                <w:bottom w:val="single" w:sz="2" w:space="0" w:color="E5E7EB"/>
                                <w:right w:val="single" w:sz="2" w:space="0" w:color="E5E7EB"/>
                              </w:divBdr>
                              <w:divsChild>
                                <w:div w:id="1977492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507734">
                          <w:marLeft w:val="0"/>
                          <w:marRight w:val="0"/>
                          <w:marTop w:val="0"/>
                          <w:marBottom w:val="0"/>
                          <w:divBdr>
                            <w:top w:val="single" w:sz="2" w:space="0" w:color="E5E7EB"/>
                            <w:left w:val="single" w:sz="2" w:space="0" w:color="E5E7EB"/>
                            <w:bottom w:val="single" w:sz="2" w:space="0" w:color="E5E7EB"/>
                            <w:right w:val="single" w:sz="2" w:space="0" w:color="E5E7EB"/>
                          </w:divBdr>
                          <w:divsChild>
                            <w:div w:id="1998260183">
                              <w:marLeft w:val="0"/>
                              <w:marRight w:val="0"/>
                              <w:marTop w:val="0"/>
                              <w:marBottom w:val="0"/>
                              <w:divBdr>
                                <w:top w:val="single" w:sz="2" w:space="0" w:color="E5E7EB"/>
                                <w:left w:val="single" w:sz="2" w:space="0" w:color="E5E7EB"/>
                                <w:bottom w:val="single" w:sz="2" w:space="0" w:color="E5E7EB"/>
                                <w:right w:val="single" w:sz="2" w:space="0" w:color="E5E7EB"/>
                              </w:divBdr>
                              <w:divsChild>
                                <w:div w:id="1012759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22751301">
      <w:bodyDiv w:val="1"/>
      <w:marLeft w:val="0"/>
      <w:marRight w:val="0"/>
      <w:marTop w:val="0"/>
      <w:marBottom w:val="0"/>
      <w:divBdr>
        <w:top w:val="none" w:sz="0" w:space="0" w:color="auto"/>
        <w:left w:val="none" w:sz="0" w:space="0" w:color="auto"/>
        <w:bottom w:val="none" w:sz="0" w:space="0" w:color="auto"/>
        <w:right w:val="none" w:sz="0" w:space="0" w:color="auto"/>
      </w:divBdr>
      <w:divsChild>
        <w:div w:id="526139750">
          <w:marLeft w:val="0"/>
          <w:marRight w:val="0"/>
          <w:marTop w:val="0"/>
          <w:marBottom w:val="0"/>
          <w:divBdr>
            <w:top w:val="none" w:sz="0" w:space="0" w:color="auto"/>
            <w:left w:val="none" w:sz="0" w:space="0" w:color="auto"/>
            <w:bottom w:val="none" w:sz="0" w:space="0" w:color="auto"/>
            <w:right w:val="none" w:sz="0" w:space="0" w:color="auto"/>
          </w:divBdr>
          <w:divsChild>
            <w:div w:id="11558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547">
      <w:bodyDiv w:val="1"/>
      <w:marLeft w:val="0"/>
      <w:marRight w:val="0"/>
      <w:marTop w:val="0"/>
      <w:marBottom w:val="0"/>
      <w:divBdr>
        <w:top w:val="none" w:sz="0" w:space="0" w:color="auto"/>
        <w:left w:val="none" w:sz="0" w:space="0" w:color="auto"/>
        <w:bottom w:val="none" w:sz="0" w:space="0" w:color="auto"/>
        <w:right w:val="none" w:sz="0" w:space="0" w:color="auto"/>
      </w:divBdr>
      <w:divsChild>
        <w:div w:id="803038697">
          <w:marLeft w:val="0"/>
          <w:marRight w:val="0"/>
          <w:marTop w:val="0"/>
          <w:marBottom w:val="0"/>
          <w:divBdr>
            <w:top w:val="none" w:sz="0" w:space="0" w:color="auto"/>
            <w:left w:val="none" w:sz="0" w:space="0" w:color="auto"/>
            <w:bottom w:val="none" w:sz="0" w:space="0" w:color="auto"/>
            <w:right w:val="none" w:sz="0" w:space="0" w:color="auto"/>
          </w:divBdr>
          <w:divsChild>
            <w:div w:id="16884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380">
      <w:bodyDiv w:val="1"/>
      <w:marLeft w:val="0"/>
      <w:marRight w:val="0"/>
      <w:marTop w:val="0"/>
      <w:marBottom w:val="0"/>
      <w:divBdr>
        <w:top w:val="none" w:sz="0" w:space="0" w:color="auto"/>
        <w:left w:val="none" w:sz="0" w:space="0" w:color="auto"/>
        <w:bottom w:val="none" w:sz="0" w:space="0" w:color="auto"/>
        <w:right w:val="none" w:sz="0" w:space="0" w:color="auto"/>
      </w:divBdr>
      <w:divsChild>
        <w:div w:id="101194326">
          <w:marLeft w:val="0"/>
          <w:marRight w:val="0"/>
          <w:marTop w:val="0"/>
          <w:marBottom w:val="0"/>
          <w:divBdr>
            <w:top w:val="none" w:sz="0" w:space="0" w:color="auto"/>
            <w:left w:val="none" w:sz="0" w:space="0" w:color="auto"/>
            <w:bottom w:val="none" w:sz="0" w:space="0" w:color="auto"/>
            <w:right w:val="none" w:sz="0" w:space="0" w:color="auto"/>
          </w:divBdr>
          <w:divsChild>
            <w:div w:id="1322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B3D8298F2EAD4D89B9DDB101DB21CC" ma:contentTypeVersion="3" ma:contentTypeDescription="Create a new document." ma:contentTypeScope="" ma:versionID="321d32e32072a800b7602dacc69c38b1">
  <xsd:schema xmlns:xsd="http://www.w3.org/2001/XMLSchema" xmlns:xs="http://www.w3.org/2001/XMLSchema" xmlns:p="http://schemas.microsoft.com/office/2006/metadata/properties" xmlns:ns2="99dfcbcf-e5bb-4f5f-acf5-1dd0d7f0a77e" targetNamespace="http://schemas.microsoft.com/office/2006/metadata/properties" ma:root="true" ma:fieldsID="6e74a2e84f8947c1ccb61bfb7c2a9006" ns2:_="">
    <xsd:import namespace="99dfcbcf-e5bb-4f5f-acf5-1dd0d7f0a77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fcbcf-e5bb-4f5f-acf5-1dd0d7f0a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795BEB-1564-4A0A-A7B2-A32B52AC9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fcbcf-e5bb-4f5f-acf5-1dd0d7f0a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9</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Links>
    <vt:vector size="126" baseType="variant">
      <vt:variant>
        <vt:i4>1572926</vt:i4>
      </vt:variant>
      <vt:variant>
        <vt:i4>122</vt:i4>
      </vt:variant>
      <vt:variant>
        <vt:i4>0</vt:i4>
      </vt:variant>
      <vt:variant>
        <vt:i4>5</vt:i4>
      </vt:variant>
      <vt:variant>
        <vt:lpwstr/>
      </vt:variant>
      <vt:variant>
        <vt:lpwstr>_Toc198755244</vt:lpwstr>
      </vt:variant>
      <vt:variant>
        <vt:i4>1572926</vt:i4>
      </vt:variant>
      <vt:variant>
        <vt:i4>116</vt:i4>
      </vt:variant>
      <vt:variant>
        <vt:i4>0</vt:i4>
      </vt:variant>
      <vt:variant>
        <vt:i4>5</vt:i4>
      </vt:variant>
      <vt:variant>
        <vt:lpwstr/>
      </vt:variant>
      <vt:variant>
        <vt:lpwstr>_Toc198755243</vt:lpwstr>
      </vt:variant>
      <vt:variant>
        <vt:i4>1572926</vt:i4>
      </vt:variant>
      <vt:variant>
        <vt:i4>110</vt:i4>
      </vt:variant>
      <vt:variant>
        <vt:i4>0</vt:i4>
      </vt:variant>
      <vt:variant>
        <vt:i4>5</vt:i4>
      </vt:variant>
      <vt:variant>
        <vt:lpwstr/>
      </vt:variant>
      <vt:variant>
        <vt:lpwstr>_Toc198755242</vt:lpwstr>
      </vt:variant>
      <vt:variant>
        <vt:i4>1572926</vt:i4>
      </vt:variant>
      <vt:variant>
        <vt:i4>104</vt:i4>
      </vt:variant>
      <vt:variant>
        <vt:i4>0</vt:i4>
      </vt:variant>
      <vt:variant>
        <vt:i4>5</vt:i4>
      </vt:variant>
      <vt:variant>
        <vt:lpwstr/>
      </vt:variant>
      <vt:variant>
        <vt:lpwstr>_Toc198755241</vt:lpwstr>
      </vt:variant>
      <vt:variant>
        <vt:i4>1572926</vt:i4>
      </vt:variant>
      <vt:variant>
        <vt:i4>98</vt:i4>
      </vt:variant>
      <vt:variant>
        <vt:i4>0</vt:i4>
      </vt:variant>
      <vt:variant>
        <vt:i4>5</vt:i4>
      </vt:variant>
      <vt:variant>
        <vt:lpwstr/>
      </vt:variant>
      <vt:variant>
        <vt:lpwstr>_Toc198755240</vt:lpwstr>
      </vt:variant>
      <vt:variant>
        <vt:i4>2031678</vt:i4>
      </vt:variant>
      <vt:variant>
        <vt:i4>92</vt:i4>
      </vt:variant>
      <vt:variant>
        <vt:i4>0</vt:i4>
      </vt:variant>
      <vt:variant>
        <vt:i4>5</vt:i4>
      </vt:variant>
      <vt:variant>
        <vt:lpwstr/>
      </vt:variant>
      <vt:variant>
        <vt:lpwstr>_Toc198755239</vt:lpwstr>
      </vt:variant>
      <vt:variant>
        <vt:i4>2031678</vt:i4>
      </vt:variant>
      <vt:variant>
        <vt:i4>86</vt:i4>
      </vt:variant>
      <vt:variant>
        <vt:i4>0</vt:i4>
      </vt:variant>
      <vt:variant>
        <vt:i4>5</vt:i4>
      </vt:variant>
      <vt:variant>
        <vt:lpwstr/>
      </vt:variant>
      <vt:variant>
        <vt:lpwstr>_Toc198755238</vt:lpwstr>
      </vt:variant>
      <vt:variant>
        <vt:i4>2031678</vt:i4>
      </vt:variant>
      <vt:variant>
        <vt:i4>80</vt:i4>
      </vt:variant>
      <vt:variant>
        <vt:i4>0</vt:i4>
      </vt:variant>
      <vt:variant>
        <vt:i4>5</vt:i4>
      </vt:variant>
      <vt:variant>
        <vt:lpwstr/>
      </vt:variant>
      <vt:variant>
        <vt:lpwstr>_Toc198755237</vt:lpwstr>
      </vt:variant>
      <vt:variant>
        <vt:i4>2031678</vt:i4>
      </vt:variant>
      <vt:variant>
        <vt:i4>74</vt:i4>
      </vt:variant>
      <vt:variant>
        <vt:i4>0</vt:i4>
      </vt:variant>
      <vt:variant>
        <vt:i4>5</vt:i4>
      </vt:variant>
      <vt:variant>
        <vt:lpwstr/>
      </vt:variant>
      <vt:variant>
        <vt:lpwstr>_Toc198755236</vt:lpwstr>
      </vt:variant>
      <vt:variant>
        <vt:i4>2031678</vt:i4>
      </vt:variant>
      <vt:variant>
        <vt:i4>68</vt:i4>
      </vt:variant>
      <vt:variant>
        <vt:i4>0</vt:i4>
      </vt:variant>
      <vt:variant>
        <vt:i4>5</vt:i4>
      </vt:variant>
      <vt:variant>
        <vt:lpwstr/>
      </vt:variant>
      <vt:variant>
        <vt:lpwstr>_Toc198755235</vt:lpwstr>
      </vt:variant>
      <vt:variant>
        <vt:i4>2031678</vt:i4>
      </vt:variant>
      <vt:variant>
        <vt:i4>62</vt:i4>
      </vt:variant>
      <vt:variant>
        <vt:i4>0</vt:i4>
      </vt:variant>
      <vt:variant>
        <vt:i4>5</vt:i4>
      </vt:variant>
      <vt:variant>
        <vt:lpwstr/>
      </vt:variant>
      <vt:variant>
        <vt:lpwstr>_Toc198755234</vt:lpwstr>
      </vt:variant>
      <vt:variant>
        <vt:i4>2031678</vt:i4>
      </vt:variant>
      <vt:variant>
        <vt:i4>56</vt:i4>
      </vt:variant>
      <vt:variant>
        <vt:i4>0</vt:i4>
      </vt:variant>
      <vt:variant>
        <vt:i4>5</vt:i4>
      </vt:variant>
      <vt:variant>
        <vt:lpwstr/>
      </vt:variant>
      <vt:variant>
        <vt:lpwstr>_Toc198755233</vt:lpwstr>
      </vt:variant>
      <vt:variant>
        <vt:i4>2031678</vt:i4>
      </vt:variant>
      <vt:variant>
        <vt:i4>50</vt:i4>
      </vt:variant>
      <vt:variant>
        <vt:i4>0</vt:i4>
      </vt:variant>
      <vt:variant>
        <vt:i4>5</vt:i4>
      </vt:variant>
      <vt:variant>
        <vt:lpwstr/>
      </vt:variant>
      <vt:variant>
        <vt:lpwstr>_Toc198755232</vt:lpwstr>
      </vt:variant>
      <vt:variant>
        <vt:i4>2031678</vt:i4>
      </vt:variant>
      <vt:variant>
        <vt:i4>44</vt:i4>
      </vt:variant>
      <vt:variant>
        <vt:i4>0</vt:i4>
      </vt:variant>
      <vt:variant>
        <vt:i4>5</vt:i4>
      </vt:variant>
      <vt:variant>
        <vt:lpwstr/>
      </vt:variant>
      <vt:variant>
        <vt:lpwstr>_Toc198755231</vt:lpwstr>
      </vt:variant>
      <vt:variant>
        <vt:i4>2031678</vt:i4>
      </vt:variant>
      <vt:variant>
        <vt:i4>38</vt:i4>
      </vt:variant>
      <vt:variant>
        <vt:i4>0</vt:i4>
      </vt:variant>
      <vt:variant>
        <vt:i4>5</vt:i4>
      </vt:variant>
      <vt:variant>
        <vt:lpwstr/>
      </vt:variant>
      <vt:variant>
        <vt:lpwstr>_Toc198755230</vt:lpwstr>
      </vt:variant>
      <vt:variant>
        <vt:i4>1966142</vt:i4>
      </vt:variant>
      <vt:variant>
        <vt:i4>32</vt:i4>
      </vt:variant>
      <vt:variant>
        <vt:i4>0</vt:i4>
      </vt:variant>
      <vt:variant>
        <vt:i4>5</vt:i4>
      </vt:variant>
      <vt:variant>
        <vt:lpwstr/>
      </vt:variant>
      <vt:variant>
        <vt:lpwstr>_Toc198755229</vt:lpwstr>
      </vt:variant>
      <vt:variant>
        <vt:i4>1966142</vt:i4>
      </vt:variant>
      <vt:variant>
        <vt:i4>26</vt:i4>
      </vt:variant>
      <vt:variant>
        <vt:i4>0</vt:i4>
      </vt:variant>
      <vt:variant>
        <vt:i4>5</vt:i4>
      </vt:variant>
      <vt:variant>
        <vt:lpwstr/>
      </vt:variant>
      <vt:variant>
        <vt:lpwstr>_Toc198755228</vt:lpwstr>
      </vt:variant>
      <vt:variant>
        <vt:i4>1966142</vt:i4>
      </vt:variant>
      <vt:variant>
        <vt:i4>20</vt:i4>
      </vt:variant>
      <vt:variant>
        <vt:i4>0</vt:i4>
      </vt:variant>
      <vt:variant>
        <vt:i4>5</vt:i4>
      </vt:variant>
      <vt:variant>
        <vt:lpwstr/>
      </vt:variant>
      <vt:variant>
        <vt:lpwstr>_Toc198755227</vt:lpwstr>
      </vt:variant>
      <vt:variant>
        <vt:i4>1966142</vt:i4>
      </vt:variant>
      <vt:variant>
        <vt:i4>14</vt:i4>
      </vt:variant>
      <vt:variant>
        <vt:i4>0</vt:i4>
      </vt:variant>
      <vt:variant>
        <vt:i4>5</vt:i4>
      </vt:variant>
      <vt:variant>
        <vt:lpwstr/>
      </vt:variant>
      <vt:variant>
        <vt:lpwstr>_Toc198755226</vt:lpwstr>
      </vt:variant>
      <vt:variant>
        <vt:i4>1966142</vt:i4>
      </vt:variant>
      <vt:variant>
        <vt:i4>8</vt:i4>
      </vt:variant>
      <vt:variant>
        <vt:i4>0</vt:i4>
      </vt:variant>
      <vt:variant>
        <vt:i4>5</vt:i4>
      </vt:variant>
      <vt:variant>
        <vt:lpwstr/>
      </vt:variant>
      <vt:variant>
        <vt:lpwstr>_Toc198755225</vt:lpwstr>
      </vt:variant>
      <vt:variant>
        <vt:i4>1966142</vt:i4>
      </vt:variant>
      <vt:variant>
        <vt:i4>2</vt:i4>
      </vt:variant>
      <vt:variant>
        <vt:i4>0</vt:i4>
      </vt:variant>
      <vt:variant>
        <vt:i4>5</vt:i4>
      </vt:variant>
      <vt:variant>
        <vt:lpwstr/>
      </vt:variant>
      <vt:variant>
        <vt:lpwstr>_Toc198755224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Phoo Pyae Sone Aye</cp:lastModifiedBy>
  <cp:revision>281</cp:revision>
  <dcterms:created xsi:type="dcterms:W3CDTF">2022-05-31T23:30:00Z</dcterms:created>
  <dcterms:modified xsi:type="dcterms:W3CDTF">2025-07-13T04:18:00Z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0x01010053B3D8298F2EAD4D89B9DDB101DB21CC</vt:lpwstr>
  </property>
</Properties>
</file>